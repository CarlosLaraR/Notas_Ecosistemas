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8B0" w:rsidRPr="00A91994" w:rsidRDefault="004B7A6C" w:rsidP="004838B0">
      <w:pPr>
        <w:pStyle w:val="Title"/>
        <w:rPr>
          <w:rFonts w:cstheme="majorHAnsi"/>
          <w:sz w:val="20"/>
          <w:szCs w:val="20"/>
          <w:lang w:val="es-ES"/>
        </w:rPr>
      </w:pPr>
      <w:r w:rsidRPr="00A91994">
        <w:rPr>
          <w:rFonts w:cstheme="majorHAnsi"/>
          <w:sz w:val="20"/>
          <w:szCs w:val="20"/>
          <w:lang w:val="es-ES"/>
        </w:rPr>
        <w:t>Ajuste, interpretación y presentación de modelos lineales</w:t>
      </w:r>
      <w:r w:rsidR="00ED45F9" w:rsidRPr="00A91994">
        <w:rPr>
          <w:rFonts w:cstheme="majorHAnsi"/>
          <w:sz w:val="20"/>
          <w:szCs w:val="20"/>
          <w:lang w:val="es-ES"/>
        </w:rPr>
        <w:t xml:space="preserve">: </w:t>
      </w:r>
      <w:r w:rsidR="00363A48" w:rsidRPr="00363A48">
        <w:rPr>
          <w:rFonts w:cstheme="majorHAnsi"/>
          <w:sz w:val="20"/>
          <w:szCs w:val="20"/>
          <w:lang w:val="es-ES"/>
        </w:rPr>
        <w:t xml:space="preserve">el valor </w:t>
      </w:r>
      <w:r w:rsidR="00363A48" w:rsidRPr="00363A48">
        <w:rPr>
          <w:rFonts w:cstheme="majorHAnsi"/>
          <w:i/>
          <w:sz w:val="20"/>
          <w:szCs w:val="20"/>
          <w:lang w:val="es-ES"/>
        </w:rPr>
        <w:t>p</w:t>
      </w:r>
      <w:r w:rsidR="00363A48" w:rsidRPr="00363A48">
        <w:rPr>
          <w:rFonts w:cstheme="majorHAnsi"/>
          <w:sz w:val="20"/>
          <w:szCs w:val="20"/>
          <w:lang w:val="es-ES"/>
        </w:rPr>
        <w:t xml:space="preserve"> no es suficiente</w:t>
      </w:r>
    </w:p>
    <w:p w:rsidR="005A04E7" w:rsidRPr="00A91994" w:rsidRDefault="00A707B5">
      <w:pPr>
        <w:pStyle w:val="Author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Carlos Lara-Romero</w:t>
      </w:r>
      <w:r w:rsidR="00975FD8" w:rsidRPr="00A91994">
        <w:rPr>
          <w:rFonts w:asciiTheme="majorHAnsi" w:hAnsiTheme="majorHAnsi" w:cstheme="majorHAnsi"/>
          <w:szCs w:val="20"/>
          <w:vertAlign w:val="superscript"/>
          <w:lang w:val="es-ES"/>
        </w:rPr>
        <w:t>1</w:t>
      </w:r>
    </w:p>
    <w:p w:rsidR="00583F5D" w:rsidRPr="00A91994" w:rsidRDefault="00A707B5" w:rsidP="00A707B5">
      <w:pPr>
        <w:pStyle w:val="BlockQuote"/>
        <w:numPr>
          <w:ilvl w:val="0"/>
          <w:numId w:val="6"/>
        </w:numPr>
        <w:spacing w:after="360"/>
        <w:ind w:left="482" w:hanging="482"/>
        <w:rPr>
          <w:rFonts w:cstheme="majorHAnsi"/>
          <w:lang w:val="es-ES"/>
        </w:rPr>
      </w:pPr>
      <w:r w:rsidRPr="00A91994">
        <w:rPr>
          <w:rFonts w:cstheme="majorHAnsi"/>
          <w:lang w:val="es-ES"/>
        </w:rPr>
        <w:t xml:space="preserve">Dpto. de Investigación del Cambio Global. Instituto Mediterráneo de Estudios Avanzados (IMEDEA), Consejo Superior de Investigaciones Científicas, </w:t>
      </w:r>
      <w:proofErr w:type="spellStart"/>
      <w:r w:rsidRPr="00A91994">
        <w:rPr>
          <w:rFonts w:cstheme="majorHAnsi"/>
          <w:lang w:val="es-ES"/>
        </w:rPr>
        <w:t>Carrer</w:t>
      </w:r>
      <w:proofErr w:type="spellEnd"/>
      <w:r w:rsidRPr="00A91994">
        <w:rPr>
          <w:rFonts w:cstheme="majorHAnsi"/>
          <w:lang w:val="es-ES"/>
        </w:rPr>
        <w:t xml:space="preserve"> de Miquel </w:t>
      </w:r>
      <w:proofErr w:type="spellStart"/>
      <w:r w:rsidRPr="00A91994">
        <w:rPr>
          <w:rFonts w:cstheme="majorHAnsi"/>
          <w:lang w:val="es-ES"/>
        </w:rPr>
        <w:t>Marquès</w:t>
      </w:r>
      <w:proofErr w:type="spellEnd"/>
      <w:r w:rsidRPr="00A91994">
        <w:rPr>
          <w:rFonts w:cstheme="majorHAnsi"/>
          <w:lang w:val="es-ES"/>
        </w:rPr>
        <w:t xml:space="preserve">, 21, 07190 </w:t>
      </w:r>
      <w:proofErr w:type="spellStart"/>
      <w:r w:rsidRPr="00A91994">
        <w:rPr>
          <w:rFonts w:cstheme="majorHAnsi"/>
          <w:lang w:val="es-ES"/>
        </w:rPr>
        <w:t>Esporles</w:t>
      </w:r>
      <w:proofErr w:type="spellEnd"/>
      <w:r w:rsidRPr="00A91994">
        <w:rPr>
          <w:rFonts w:cstheme="majorHAnsi"/>
          <w:lang w:val="es-ES"/>
        </w:rPr>
        <w:t>, Illes Balears, España</w:t>
      </w:r>
      <w:r w:rsidR="00975FD8" w:rsidRPr="00A91994">
        <w:rPr>
          <w:rFonts w:cstheme="majorHAnsi"/>
          <w:lang w:val="es-ES"/>
        </w:rPr>
        <w:t>.</w:t>
      </w:r>
    </w:p>
    <w:p w:rsidR="005A04E7" w:rsidRPr="00A91994" w:rsidRDefault="00975FD8" w:rsidP="00A707B5">
      <w:pPr>
        <w:pStyle w:val="BlockQuote"/>
        <w:spacing w:after="480"/>
        <w:rPr>
          <w:rFonts w:cstheme="majorHAnsi"/>
          <w:lang w:val="es-ES"/>
        </w:rPr>
      </w:pPr>
      <w:r w:rsidRPr="00A91994">
        <w:rPr>
          <w:rFonts w:cstheme="majorHAnsi"/>
          <w:lang w:val="es-ES"/>
        </w:rPr>
        <w:t xml:space="preserve">Autor para correspondencia: </w:t>
      </w:r>
      <w:r w:rsidR="00A707B5" w:rsidRPr="00A91994">
        <w:rPr>
          <w:rFonts w:cstheme="majorHAnsi"/>
          <w:lang w:val="es-ES"/>
        </w:rPr>
        <w:t>Carlos Lara-Romero</w:t>
      </w:r>
      <w:r w:rsidRPr="00A91994">
        <w:rPr>
          <w:rFonts w:cstheme="majorHAnsi"/>
          <w:lang w:val="es-ES"/>
        </w:rPr>
        <w:t xml:space="preserve"> [</w:t>
      </w:r>
      <w:hyperlink r:id="rId9" w:history="1">
        <w:r w:rsidR="00A707B5" w:rsidRPr="00A91994">
          <w:rPr>
            <w:rStyle w:val="Hyperlink"/>
            <w:rFonts w:cstheme="majorHAnsi"/>
            <w:lang w:val="es-ES"/>
          </w:rPr>
          <w:t>carlos.lara.romero@gmail.com</w:t>
        </w:r>
      </w:hyperlink>
      <w:r w:rsidRPr="00A91994">
        <w:rPr>
          <w:rFonts w:cstheme="majorHAnsi"/>
          <w:lang w:val="es-ES"/>
        </w:rPr>
        <w:t>]</w:t>
      </w:r>
    </w:p>
    <w:p w:rsidR="00237DE5" w:rsidRDefault="00FB6A86" w:rsidP="000A3F71">
      <w:pPr>
        <w:jc w:val="both"/>
        <w:rPr>
          <w:rFonts w:asciiTheme="majorHAnsi" w:hAnsiTheme="majorHAnsi" w:cstheme="majorHAnsi"/>
          <w:szCs w:val="20"/>
          <w:lang w:val="es-ES"/>
        </w:rPr>
      </w:pPr>
      <w:bookmarkStart w:id="0" w:name="resumen"/>
      <w:bookmarkEnd w:id="0"/>
      <w:r w:rsidRPr="00FB6A86">
        <w:rPr>
          <w:rFonts w:asciiTheme="majorHAnsi" w:hAnsiTheme="majorHAnsi" w:cstheme="majorHAnsi"/>
          <w:szCs w:val="20"/>
          <w:lang w:val="es-ES"/>
        </w:rPr>
        <w:t xml:space="preserve">El uso del contraste de hipótesis como herramienta de inferencia estadística está siendo cuestionado en los últimos años </w:t>
      </w:r>
      <w:r w:rsidR="00A8427B" w:rsidRPr="00A91994">
        <w:rPr>
          <w:rFonts w:asciiTheme="majorHAnsi" w:hAnsiTheme="majorHAnsi" w:cstheme="majorHAnsi"/>
          <w:szCs w:val="20"/>
          <w:lang w:val="es-ES"/>
        </w:rPr>
        <w:t>(</w:t>
      </w:r>
      <w:proofErr w:type="spellStart"/>
      <w:r w:rsidR="006F2D0E">
        <w:rPr>
          <w:rFonts w:asciiTheme="majorHAnsi" w:hAnsiTheme="majorHAnsi" w:cstheme="majorHAnsi"/>
          <w:szCs w:val="20"/>
          <w:lang w:val="es-ES"/>
        </w:rPr>
        <w:t>Nuzzo</w:t>
      </w:r>
      <w:proofErr w:type="spellEnd"/>
      <w:r w:rsidR="00363A48">
        <w:rPr>
          <w:rFonts w:asciiTheme="majorHAnsi" w:hAnsiTheme="majorHAnsi" w:cstheme="majorHAnsi"/>
          <w:szCs w:val="20"/>
          <w:lang w:val="es-ES"/>
        </w:rPr>
        <w:t xml:space="preserve"> 2014</w:t>
      </w:r>
      <w:r w:rsidR="006F2D0E">
        <w:rPr>
          <w:rFonts w:asciiTheme="majorHAnsi" w:hAnsiTheme="majorHAnsi" w:cstheme="majorHAnsi"/>
          <w:szCs w:val="20"/>
          <w:lang w:val="es-ES"/>
        </w:rPr>
        <w:t xml:space="preserve">; </w:t>
      </w:r>
      <w:proofErr w:type="spellStart"/>
      <w:r w:rsidR="006F2D0E">
        <w:rPr>
          <w:rFonts w:asciiTheme="majorHAnsi" w:hAnsiTheme="majorHAnsi" w:cstheme="majorHAnsi"/>
          <w:szCs w:val="20"/>
          <w:lang w:val="es-ES"/>
        </w:rPr>
        <w:t>Reinhart</w:t>
      </w:r>
      <w:proofErr w:type="spellEnd"/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 2015)</w:t>
      </w:r>
      <w:r w:rsidR="00444187"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 w:rsidR="00D037BC" w:rsidRPr="00A91994">
        <w:rPr>
          <w:rFonts w:asciiTheme="majorHAnsi" w:hAnsiTheme="majorHAnsi" w:cstheme="majorHAnsi"/>
          <w:szCs w:val="20"/>
          <w:lang w:val="es-ES"/>
        </w:rPr>
        <w:t>La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D037BC" w:rsidRPr="00A91994">
        <w:rPr>
          <w:rFonts w:asciiTheme="majorHAnsi" w:hAnsiTheme="majorHAnsi" w:cstheme="majorHAnsi"/>
          <w:szCs w:val="20"/>
          <w:lang w:val="es-ES"/>
        </w:rPr>
        <w:t xml:space="preserve">principal 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fuente de críticas </w:t>
      </w:r>
      <w:r w:rsidR="00D037BC" w:rsidRPr="00A91994">
        <w:rPr>
          <w:rFonts w:asciiTheme="majorHAnsi" w:hAnsiTheme="majorHAnsi" w:cstheme="majorHAnsi"/>
          <w:szCs w:val="20"/>
          <w:lang w:val="es-ES"/>
        </w:rPr>
        <w:t>proviene d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el mal uso </w:t>
      </w:r>
      <w:r w:rsidR="00D037BC" w:rsidRPr="00A91994">
        <w:rPr>
          <w:rFonts w:asciiTheme="majorHAnsi" w:hAnsiTheme="majorHAnsi" w:cstheme="majorHAnsi"/>
          <w:szCs w:val="20"/>
          <w:lang w:val="es-ES"/>
        </w:rPr>
        <w:t>(</w:t>
      </w:r>
      <w:r w:rsidR="00753C2E" w:rsidRPr="00A91994">
        <w:rPr>
          <w:rFonts w:asciiTheme="majorHAnsi" w:hAnsiTheme="majorHAnsi" w:cstheme="majorHAnsi"/>
          <w:szCs w:val="20"/>
          <w:lang w:val="es-ES"/>
        </w:rPr>
        <w:t>y abuso</w:t>
      </w:r>
      <w:r w:rsidR="00D037BC" w:rsidRPr="00A91994">
        <w:rPr>
          <w:rFonts w:asciiTheme="majorHAnsi" w:hAnsiTheme="majorHAnsi" w:cstheme="majorHAnsi"/>
          <w:szCs w:val="20"/>
          <w:lang w:val="es-ES"/>
        </w:rPr>
        <w:t>)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 del valor </w:t>
      </w:r>
      <w:r w:rsidR="00753C2E" w:rsidRPr="00A91994">
        <w:rPr>
          <w:rFonts w:asciiTheme="majorHAnsi" w:hAnsiTheme="majorHAnsi" w:cstheme="majorHAnsi"/>
          <w:i/>
          <w:szCs w:val="20"/>
          <w:lang w:val="es-ES"/>
        </w:rPr>
        <w:t>p.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 Este va</w:t>
      </w:r>
      <w:r w:rsidR="00EF5239" w:rsidRPr="00A91994">
        <w:rPr>
          <w:rFonts w:asciiTheme="majorHAnsi" w:hAnsiTheme="majorHAnsi" w:cstheme="majorHAnsi"/>
          <w:szCs w:val="20"/>
          <w:lang w:val="es-ES"/>
        </w:rPr>
        <w:t>l</w:t>
      </w:r>
      <w:r w:rsidR="00A1024B" w:rsidRPr="00A91994">
        <w:rPr>
          <w:rFonts w:asciiTheme="majorHAnsi" w:hAnsiTheme="majorHAnsi" w:cstheme="majorHAnsi"/>
          <w:szCs w:val="20"/>
          <w:lang w:val="es-ES"/>
        </w:rPr>
        <w:t>or</w:t>
      </w:r>
      <w:r w:rsidR="00753C2E" w:rsidRPr="00A91994">
        <w:rPr>
          <w:rFonts w:asciiTheme="majorHAnsi" w:hAnsiTheme="majorHAnsi" w:cstheme="majorHAnsi"/>
          <w:szCs w:val="20"/>
          <w:lang w:val="es-ES"/>
        </w:rPr>
        <w:t xml:space="preserve"> nos indica </w:t>
      </w:r>
      <w:r w:rsidR="00EF5239" w:rsidRPr="00A91994">
        <w:rPr>
          <w:rFonts w:asciiTheme="majorHAnsi" w:hAnsiTheme="majorHAnsi" w:cstheme="majorHAnsi"/>
          <w:szCs w:val="20"/>
          <w:lang w:val="es-ES"/>
        </w:rPr>
        <w:t>la probabilidad, bajo la asunción de que no hay ningún efecto o diferencia real entre los tratamientos experimentales, de obtener un resultado igual o más extremo que el observado (</w:t>
      </w:r>
      <w:proofErr w:type="spellStart"/>
      <w:r w:rsidR="006F2D0E">
        <w:rPr>
          <w:rFonts w:asciiTheme="majorHAnsi" w:hAnsiTheme="majorHAnsi" w:cstheme="majorHAnsi"/>
          <w:szCs w:val="20"/>
          <w:lang w:val="es-ES"/>
        </w:rPr>
        <w:t>Dytham</w:t>
      </w:r>
      <w:proofErr w:type="spellEnd"/>
      <w:r w:rsidR="002763E4" w:rsidRPr="00A91994">
        <w:rPr>
          <w:rFonts w:asciiTheme="majorHAnsi" w:hAnsiTheme="majorHAnsi" w:cstheme="majorHAnsi"/>
          <w:szCs w:val="20"/>
          <w:lang w:val="es-ES"/>
        </w:rPr>
        <w:t xml:space="preserve"> 2011)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. El valor </w:t>
      </w:r>
      <w:r w:rsidR="00EF5239"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="00EF5239" w:rsidRPr="00A91994">
        <w:rPr>
          <w:rFonts w:asciiTheme="majorHAnsi" w:hAnsiTheme="majorHAnsi" w:cstheme="majorHAnsi"/>
          <w:szCs w:val="20"/>
          <w:lang w:val="es-ES"/>
        </w:rPr>
        <w:t>no puede ser usado, por tanto, para cuantif</w:t>
      </w:r>
      <w:r w:rsidR="002763E4" w:rsidRPr="00A91994">
        <w:rPr>
          <w:rFonts w:asciiTheme="majorHAnsi" w:hAnsiTheme="majorHAnsi" w:cstheme="majorHAnsi"/>
          <w:szCs w:val="20"/>
          <w:lang w:val="es-ES"/>
        </w:rPr>
        <w:t xml:space="preserve">icar la fuerza de la evidencia en favor 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o en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contra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 en un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experimento</w:t>
      </w:r>
      <w:r w:rsidR="0012639A" w:rsidRPr="00A91994">
        <w:rPr>
          <w:rFonts w:asciiTheme="majorHAnsi" w:hAnsiTheme="majorHAnsi" w:cstheme="majorHAnsi"/>
          <w:szCs w:val="20"/>
          <w:lang w:val="es-ES"/>
        </w:rPr>
        <w:t xml:space="preserve"> en particular ni tampoco para estimar el tamaño del efecto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 de las variables explicativas sobre la variable respuesta</w:t>
      </w:r>
      <w:r w:rsidR="006F2D0E">
        <w:rPr>
          <w:rFonts w:asciiTheme="majorHAnsi" w:hAnsiTheme="majorHAnsi" w:cstheme="majorHAnsi"/>
          <w:szCs w:val="20"/>
          <w:lang w:val="es-ES"/>
        </w:rPr>
        <w:t xml:space="preserve"> (</w:t>
      </w:r>
      <w:proofErr w:type="spellStart"/>
      <w:r w:rsidR="006F2D0E">
        <w:rPr>
          <w:rFonts w:asciiTheme="majorHAnsi" w:hAnsiTheme="majorHAnsi" w:cstheme="majorHAnsi"/>
          <w:szCs w:val="20"/>
          <w:lang w:val="es-ES"/>
        </w:rPr>
        <w:t>Wasserstein</w:t>
      </w:r>
      <w:proofErr w:type="spellEnd"/>
      <w:r w:rsidR="006F2D0E">
        <w:rPr>
          <w:rFonts w:asciiTheme="majorHAnsi" w:hAnsiTheme="majorHAnsi" w:cstheme="majorHAnsi"/>
          <w:szCs w:val="20"/>
          <w:lang w:val="es-ES"/>
        </w:rPr>
        <w:t xml:space="preserve"> y Lazar 2016)</w:t>
      </w:r>
      <w:r w:rsidR="004838B0"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 w:rsidR="0012639A" w:rsidRPr="00A91994">
        <w:rPr>
          <w:rFonts w:asciiTheme="majorHAnsi" w:hAnsiTheme="majorHAnsi" w:cstheme="majorHAnsi"/>
          <w:szCs w:val="20"/>
          <w:lang w:val="es-ES"/>
        </w:rPr>
        <w:t>En definitiva, n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o nos permite sacar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ninguna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conclusión</w:t>
      </w:r>
      <w:r w:rsidR="00EF5239" w:rsidRPr="00A91994">
        <w:rPr>
          <w:rFonts w:asciiTheme="majorHAnsi" w:hAnsiTheme="majorHAnsi" w:cstheme="majorHAnsi"/>
          <w:szCs w:val="20"/>
          <w:lang w:val="es-ES"/>
        </w:rPr>
        <w:t xml:space="preserve"> más allá de si la hipótesis nula puede ser o no rechazada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, en base a un valor </w:t>
      </w:r>
      <w:r w:rsidR="00E71B16"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="00E71B16" w:rsidRPr="00A91994">
        <w:rPr>
          <w:rFonts w:asciiTheme="majorHAnsi" w:hAnsiTheme="majorHAnsi" w:cstheme="majorHAnsi"/>
          <w:szCs w:val="20"/>
          <w:lang w:val="es-ES"/>
        </w:rPr>
        <w:t>crítico previamente fijado (a menudo notado como α)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.</w:t>
      </w:r>
      <w:r w:rsidR="00237DE5">
        <w:rPr>
          <w:rFonts w:asciiTheme="majorHAnsi" w:hAnsiTheme="majorHAnsi" w:cstheme="majorHAnsi"/>
          <w:szCs w:val="20"/>
          <w:lang w:val="es-ES"/>
        </w:rPr>
        <w:t xml:space="preserve"> </w:t>
      </w:r>
      <w:r w:rsidR="00363A48">
        <w:rPr>
          <w:rFonts w:asciiTheme="majorHAnsi" w:hAnsiTheme="majorHAnsi" w:cstheme="majorHAnsi"/>
          <w:szCs w:val="20"/>
          <w:lang w:val="es-ES"/>
        </w:rPr>
        <w:t xml:space="preserve">El objetivo de esta nota es mostrar un </w:t>
      </w:r>
      <w:r w:rsidR="002763E4" w:rsidRPr="00A91994">
        <w:rPr>
          <w:rFonts w:asciiTheme="majorHAnsi" w:hAnsiTheme="majorHAnsi" w:cstheme="majorHAnsi"/>
          <w:szCs w:val="20"/>
          <w:lang w:val="es-ES"/>
        </w:rPr>
        <w:t>ejemplo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237DE5">
        <w:rPr>
          <w:rFonts w:asciiTheme="majorHAnsi" w:hAnsiTheme="majorHAnsi" w:cstheme="majorHAnsi"/>
          <w:szCs w:val="20"/>
          <w:lang w:val="es-ES"/>
        </w:rPr>
        <w:t xml:space="preserve">sencillo </w:t>
      </w:r>
      <w:r w:rsidR="00A8427B" w:rsidRPr="00A91994">
        <w:rPr>
          <w:rFonts w:asciiTheme="majorHAnsi" w:hAnsiTheme="majorHAnsi" w:cstheme="majorHAnsi"/>
          <w:szCs w:val="20"/>
          <w:lang w:val="es-ES"/>
        </w:rPr>
        <w:t>que ilustre la problemática en</w:t>
      </w:r>
      <w:r w:rsidR="00D23E2F">
        <w:rPr>
          <w:rFonts w:asciiTheme="majorHAnsi" w:hAnsiTheme="majorHAnsi" w:cstheme="majorHAnsi"/>
          <w:szCs w:val="20"/>
          <w:lang w:val="es-ES"/>
        </w:rPr>
        <w:t xml:space="preserve"> 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torno al valor </w:t>
      </w:r>
      <w:r w:rsidR="00A8427B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="00363A4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363A48" w:rsidRPr="00237DE5">
        <w:rPr>
          <w:rFonts w:asciiTheme="majorHAnsi" w:hAnsiTheme="majorHAnsi" w:cstheme="majorHAnsi"/>
          <w:szCs w:val="20"/>
          <w:lang w:val="es-ES"/>
        </w:rPr>
        <w:t xml:space="preserve">y </w:t>
      </w:r>
      <w:r w:rsidR="00237DE5">
        <w:rPr>
          <w:rFonts w:asciiTheme="majorHAnsi" w:hAnsiTheme="majorHAnsi" w:cstheme="majorHAnsi"/>
          <w:szCs w:val="20"/>
          <w:lang w:val="es-ES"/>
        </w:rPr>
        <w:t xml:space="preserve">aportar herramientas </w:t>
      </w:r>
      <w:r w:rsidR="00237DE5">
        <w:rPr>
          <w:lang w:val="es-ES"/>
        </w:rPr>
        <w:t>que permitan una interpretación y presentación de resultados basados en contrastes de hipótesis lo más objetiva y transparente posible.</w:t>
      </w:r>
      <w:r w:rsidR="002763E4" w:rsidRPr="00A91994">
        <w:rPr>
          <w:rFonts w:asciiTheme="majorHAnsi" w:hAnsiTheme="majorHAnsi" w:cstheme="majorHAnsi"/>
          <w:szCs w:val="20"/>
          <w:lang w:val="es-ES"/>
        </w:rPr>
        <w:t xml:space="preserve"> </w:t>
      </w:r>
    </w:p>
    <w:p w:rsidR="00BE21BE" w:rsidRPr="00A91994" w:rsidRDefault="0012639A" w:rsidP="000A3F71">
      <w:pPr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Supongamos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que </w:t>
      </w:r>
      <w:r w:rsidR="00ED45F9" w:rsidRPr="00A91994">
        <w:rPr>
          <w:rFonts w:asciiTheme="majorHAnsi" w:hAnsiTheme="majorHAnsi" w:cstheme="majorHAnsi"/>
          <w:szCs w:val="20"/>
          <w:lang w:val="es-ES"/>
        </w:rPr>
        <w:t>queremos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evaluar el efecto de un fertilizante sobre el crecimiento de un cultivo. Para ello, cuento</w:t>
      </w:r>
      <w:r w:rsidR="0056044D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con una muestra de </w:t>
      </w:r>
      <w:r w:rsidR="00FE1C35">
        <w:rPr>
          <w:rFonts w:asciiTheme="majorHAnsi" w:hAnsiTheme="majorHAnsi" w:cstheme="majorHAnsi"/>
          <w:szCs w:val="20"/>
          <w:lang w:val="es-ES"/>
        </w:rPr>
        <w:t>4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00 </w:t>
      </w:r>
      <w:r w:rsidR="00237DE5">
        <w:rPr>
          <w:rFonts w:asciiTheme="majorHAnsi" w:hAnsiTheme="majorHAnsi" w:cstheme="majorHAnsi"/>
          <w:szCs w:val="20"/>
          <w:lang w:val="es-ES"/>
        </w:rPr>
        <w:t>semillas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que divido en dos 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grupos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de </w:t>
      </w:r>
      <w:r w:rsidR="00FE1C35">
        <w:rPr>
          <w:rFonts w:asciiTheme="majorHAnsi" w:hAnsiTheme="majorHAnsi" w:cstheme="majorHAnsi"/>
          <w:szCs w:val="20"/>
          <w:lang w:val="es-ES"/>
        </w:rPr>
        <w:t>2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00. A un grupo le aplico el 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fertilizante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(trat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a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miento) y a otro no (control). Al </w:t>
      </w:r>
      <w:r w:rsidR="0056044D" w:rsidRPr="00A91994">
        <w:rPr>
          <w:rFonts w:asciiTheme="majorHAnsi" w:hAnsiTheme="majorHAnsi" w:cstheme="majorHAnsi"/>
          <w:szCs w:val="20"/>
          <w:lang w:val="es-ES"/>
        </w:rPr>
        <w:t xml:space="preserve">cabo de </w:t>
      </w:r>
      <w:r w:rsidR="000E0D3A" w:rsidRPr="00A91994">
        <w:rPr>
          <w:rFonts w:asciiTheme="majorHAnsi" w:hAnsiTheme="majorHAnsi" w:cstheme="majorHAnsi"/>
          <w:szCs w:val="20"/>
          <w:lang w:val="es-ES"/>
        </w:rPr>
        <w:t>dos años</w:t>
      </w:r>
      <w:r w:rsidR="005544E1" w:rsidRPr="00A91994">
        <w:rPr>
          <w:rFonts w:asciiTheme="majorHAnsi" w:hAnsiTheme="majorHAnsi" w:cstheme="majorHAnsi"/>
          <w:szCs w:val="20"/>
          <w:lang w:val="es-ES"/>
        </w:rPr>
        <w:t xml:space="preserve"> mido el 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tamaño de todas las plantas</w:t>
      </w:r>
      <w:r w:rsidR="00A1024B" w:rsidRPr="00A91994">
        <w:rPr>
          <w:rFonts w:asciiTheme="majorHAnsi" w:hAnsiTheme="majorHAnsi" w:cstheme="majorHAnsi"/>
          <w:szCs w:val="20"/>
          <w:lang w:val="es-ES"/>
        </w:rPr>
        <w:t xml:space="preserve"> (estimado mediante el diámetro máximo de la copa expresado en metros)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. El siguiente código de R nos permite crear ambos grupos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 y observar su distribución</w:t>
      </w:r>
      <w:r w:rsidR="0056044D" w:rsidRPr="00A91994">
        <w:rPr>
          <w:rFonts w:asciiTheme="majorHAnsi" w:hAnsiTheme="majorHAnsi" w:cstheme="majorHAnsi"/>
          <w:szCs w:val="20"/>
          <w:lang w:val="es-ES"/>
        </w:rPr>
        <w:t>:</w:t>
      </w:r>
    </w:p>
    <w:p w:rsidR="005251C1" w:rsidRDefault="00990E51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spellStart"/>
      <w:proofErr w:type="gramStart"/>
      <w:r w:rsidR="0056044D" w:rsidRPr="00A91994">
        <w:rPr>
          <w:rFonts w:asciiTheme="majorHAnsi" w:hAnsiTheme="majorHAnsi" w:cstheme="majorHAnsi"/>
          <w:i/>
          <w:szCs w:val="20"/>
          <w:lang w:val="es-ES"/>
        </w:rPr>
        <w:t>set.seed</w:t>
      </w:r>
      <w:proofErr w:type="spellEnd"/>
      <w:r w:rsidR="0056044D" w:rsidRPr="00A91994">
        <w:rPr>
          <w:rFonts w:asciiTheme="majorHAnsi" w:hAnsiTheme="majorHAnsi" w:cstheme="majorHAnsi"/>
          <w:i/>
          <w:szCs w:val="20"/>
          <w:lang w:val="es-ES"/>
        </w:rPr>
        <w:t>(</w:t>
      </w:r>
      <w:proofErr w:type="gramEnd"/>
      <w:r w:rsidR="00FE1C35">
        <w:rPr>
          <w:rFonts w:asciiTheme="majorHAnsi" w:hAnsiTheme="majorHAnsi" w:cstheme="majorHAnsi"/>
          <w:i/>
          <w:szCs w:val="20"/>
          <w:lang w:val="es-ES"/>
        </w:rPr>
        <w:t>2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0)</w:t>
      </w:r>
      <w:r w:rsidR="005251C1">
        <w:rPr>
          <w:rFonts w:asciiTheme="majorHAnsi" w:hAnsiTheme="majorHAnsi" w:cstheme="majorHAnsi"/>
          <w:i/>
          <w:szCs w:val="20"/>
          <w:lang w:val="es-ES"/>
        </w:rPr>
        <w:t xml:space="preserve"> </w:t>
      </w:r>
    </w:p>
    <w:p w:rsidR="005251C1" w:rsidRPr="006C3DFB" w:rsidRDefault="005251C1" w:rsidP="0056044D">
      <w:pPr>
        <w:spacing w:before="0" w:after="0"/>
        <w:jc w:val="both"/>
        <w:rPr>
          <w:rFonts w:asciiTheme="majorHAnsi" w:hAnsiTheme="majorHAnsi" w:cstheme="majorHAnsi"/>
          <w:i/>
          <w:color w:val="FF0000"/>
          <w:szCs w:val="20"/>
          <w:lang w:val="es-ES"/>
        </w:rPr>
      </w:pPr>
      <w:r w:rsidRPr="006C3DFB">
        <w:rPr>
          <w:rFonts w:asciiTheme="majorHAnsi" w:hAnsiTheme="majorHAnsi" w:cstheme="majorHAnsi"/>
          <w:i/>
          <w:color w:val="FF0000"/>
          <w:szCs w:val="20"/>
          <w:lang w:val="es-ES"/>
        </w:rPr>
        <w:t xml:space="preserve"># Fijamos la semilla de los números aleatorios para que </w:t>
      </w:r>
      <w:proofErr w:type="spellStart"/>
      <w:r w:rsidRPr="006C3DFB">
        <w:rPr>
          <w:rFonts w:asciiTheme="majorHAnsi" w:hAnsiTheme="majorHAnsi" w:cstheme="majorHAnsi"/>
          <w:i/>
          <w:color w:val="FF0000"/>
          <w:szCs w:val="20"/>
          <w:lang w:val="es-ES"/>
        </w:rPr>
        <w:t>rnorm</w:t>
      </w:r>
      <w:proofErr w:type="spellEnd"/>
      <w:r w:rsidRPr="006C3DFB">
        <w:rPr>
          <w:rFonts w:asciiTheme="majorHAnsi" w:hAnsiTheme="majorHAnsi" w:cstheme="majorHAnsi"/>
          <w:i/>
          <w:color w:val="FF0000"/>
          <w:szCs w:val="20"/>
          <w:lang w:val="es-ES"/>
        </w:rPr>
        <w:t xml:space="preserve"> genere siempre la misma distribución</w:t>
      </w:r>
    </w:p>
    <w:p w:rsidR="0056044D" w:rsidRPr="00A91994" w:rsidRDefault="00990E51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gramStart"/>
      <w:r w:rsidR="0056044D" w:rsidRPr="00A91994">
        <w:rPr>
          <w:rFonts w:asciiTheme="majorHAnsi" w:hAnsiTheme="majorHAnsi" w:cstheme="majorHAnsi"/>
          <w:i/>
          <w:szCs w:val="20"/>
          <w:lang w:val="es-ES"/>
        </w:rPr>
        <w:t>control</w:t>
      </w:r>
      <w:proofErr w:type="gramEnd"/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&lt;- </w:t>
      </w:r>
      <w:proofErr w:type="spellStart"/>
      <w:r w:rsidR="00FE1C35">
        <w:rPr>
          <w:rFonts w:asciiTheme="majorHAnsi" w:hAnsiTheme="majorHAnsi" w:cstheme="majorHAnsi"/>
          <w:i/>
          <w:szCs w:val="20"/>
          <w:lang w:val="es-ES"/>
        </w:rPr>
        <w:t>rnorm</w:t>
      </w:r>
      <w:proofErr w:type="spellEnd"/>
      <w:r w:rsidR="00FE1C35">
        <w:rPr>
          <w:rFonts w:asciiTheme="majorHAnsi" w:hAnsiTheme="majorHAnsi" w:cstheme="majorHAnsi"/>
          <w:i/>
          <w:szCs w:val="20"/>
          <w:lang w:val="es-ES"/>
        </w:rPr>
        <w:t>(2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00,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3,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1)</w:t>
      </w:r>
      <w:r w:rsidR="000F7BF2">
        <w:rPr>
          <w:rFonts w:asciiTheme="majorHAnsi" w:hAnsiTheme="majorHAnsi" w:cstheme="majorHAnsi"/>
          <w:i/>
          <w:szCs w:val="20"/>
          <w:lang w:val="es-ES"/>
        </w:rPr>
        <w:t xml:space="preserve"> #Tamaño medio 3,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 xml:space="preserve"> desviación típica 1</w:t>
      </w:r>
    </w:p>
    <w:p w:rsidR="0056044D" w:rsidRPr="00A91994" w:rsidRDefault="00990E51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gramStart"/>
      <w:r w:rsidR="00850C08">
        <w:rPr>
          <w:rFonts w:asciiTheme="majorHAnsi" w:hAnsiTheme="majorHAnsi" w:cstheme="majorHAnsi"/>
          <w:i/>
          <w:szCs w:val="20"/>
          <w:lang w:val="es-ES"/>
        </w:rPr>
        <w:t>tratamiento</w:t>
      </w:r>
      <w:proofErr w:type="gramEnd"/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&lt;- </w:t>
      </w:r>
      <w:proofErr w:type="spellStart"/>
      <w:r w:rsidR="00FE1C35">
        <w:rPr>
          <w:rFonts w:asciiTheme="majorHAnsi" w:hAnsiTheme="majorHAnsi" w:cstheme="majorHAnsi"/>
          <w:i/>
          <w:szCs w:val="20"/>
          <w:lang w:val="es-ES"/>
        </w:rPr>
        <w:t>rnorm</w:t>
      </w:r>
      <w:proofErr w:type="spellEnd"/>
      <w:r w:rsidR="00FE1C35">
        <w:rPr>
          <w:rFonts w:asciiTheme="majorHAnsi" w:hAnsiTheme="majorHAnsi" w:cstheme="majorHAnsi"/>
          <w:i/>
          <w:szCs w:val="20"/>
          <w:lang w:val="es-ES"/>
        </w:rPr>
        <w:t>(2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00,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3.2,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1)</w:t>
      </w:r>
      <w:r w:rsidR="000F7BF2">
        <w:rPr>
          <w:rFonts w:asciiTheme="majorHAnsi" w:hAnsiTheme="majorHAnsi" w:cstheme="majorHAnsi"/>
          <w:i/>
          <w:szCs w:val="20"/>
          <w:lang w:val="es-ES"/>
        </w:rPr>
        <w:t xml:space="preserve"> #Tamaño medio 3.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2</w:t>
      </w:r>
      <w:r w:rsidR="000F7BF2">
        <w:rPr>
          <w:rFonts w:asciiTheme="majorHAnsi" w:hAnsiTheme="majorHAnsi" w:cstheme="majorHAnsi"/>
          <w:i/>
          <w:szCs w:val="20"/>
          <w:lang w:val="es-ES"/>
        </w:rPr>
        <w:t xml:space="preserve">, 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desviación típica 1</w:t>
      </w:r>
    </w:p>
    <w:p w:rsidR="0056044D" w:rsidRPr="00A91994" w:rsidRDefault="00990E51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gramStart"/>
      <w:r w:rsidR="00FE1C35">
        <w:rPr>
          <w:rFonts w:asciiTheme="majorHAnsi" w:hAnsiTheme="majorHAnsi" w:cstheme="majorHAnsi"/>
          <w:i/>
          <w:szCs w:val="20"/>
          <w:lang w:val="es-ES"/>
        </w:rPr>
        <w:t>grupo</w:t>
      </w:r>
      <w:proofErr w:type="gramEnd"/>
      <w:r w:rsidR="00FE1C35">
        <w:rPr>
          <w:rFonts w:asciiTheme="majorHAnsi" w:hAnsiTheme="majorHAnsi" w:cstheme="majorHAnsi"/>
          <w:i/>
          <w:szCs w:val="20"/>
          <w:lang w:val="es-ES"/>
        </w:rPr>
        <w:t xml:space="preserve"> &lt;- </w:t>
      </w:r>
      <w:proofErr w:type="spellStart"/>
      <w:r w:rsidR="00FE1C35">
        <w:rPr>
          <w:rFonts w:asciiTheme="majorHAnsi" w:hAnsiTheme="majorHAnsi" w:cstheme="majorHAnsi"/>
          <w:i/>
          <w:szCs w:val="20"/>
          <w:lang w:val="es-ES"/>
        </w:rPr>
        <w:t>gl</w:t>
      </w:r>
      <w:proofErr w:type="spellEnd"/>
      <w:r w:rsidR="00FE1C35">
        <w:rPr>
          <w:rFonts w:asciiTheme="majorHAnsi" w:hAnsiTheme="majorHAnsi" w:cstheme="majorHAnsi"/>
          <w:i/>
          <w:szCs w:val="20"/>
          <w:lang w:val="es-ES"/>
        </w:rPr>
        <w:t>(2, 200, 4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 xml:space="preserve">00, </w:t>
      </w:r>
      <w:proofErr w:type="spellStart"/>
      <w:r w:rsidR="0056044D" w:rsidRPr="00A91994">
        <w:rPr>
          <w:rFonts w:asciiTheme="majorHAnsi" w:hAnsiTheme="majorHAnsi" w:cstheme="majorHAnsi"/>
          <w:i/>
          <w:szCs w:val="20"/>
          <w:lang w:val="es-ES"/>
        </w:rPr>
        <w:t>labels</w:t>
      </w:r>
      <w:proofErr w:type="spellEnd"/>
      <w:r w:rsidR="0056044D" w:rsidRPr="00A91994">
        <w:rPr>
          <w:rFonts w:asciiTheme="majorHAnsi" w:hAnsiTheme="majorHAnsi" w:cstheme="majorHAnsi"/>
          <w:i/>
          <w:szCs w:val="20"/>
          <w:lang w:val="es-ES"/>
        </w:rPr>
        <w:t xml:space="preserve"> = c("control", "tratamiento"))</w:t>
      </w:r>
    </w:p>
    <w:p w:rsidR="0056044D" w:rsidRPr="00A91994" w:rsidRDefault="00990E51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spellStart"/>
      <w:proofErr w:type="gramStart"/>
      <w:r w:rsidR="00850C08">
        <w:rPr>
          <w:rFonts w:asciiTheme="majorHAnsi" w:hAnsiTheme="majorHAnsi" w:cstheme="majorHAnsi"/>
          <w:i/>
          <w:szCs w:val="20"/>
          <w:lang w:val="es-ES"/>
        </w:rPr>
        <w:t>taman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o</w:t>
      </w:r>
      <w:proofErr w:type="spellEnd"/>
      <w:proofErr w:type="gramEnd"/>
      <w:r w:rsidR="0056044D" w:rsidRPr="00A91994">
        <w:rPr>
          <w:rFonts w:asciiTheme="majorHAnsi" w:hAnsiTheme="majorHAnsi" w:cstheme="majorHAnsi"/>
          <w:i/>
          <w:szCs w:val="20"/>
          <w:lang w:val="es-ES"/>
        </w:rPr>
        <w:t xml:space="preserve"> &lt;- c(control, tratamiento)</w:t>
      </w:r>
    </w:p>
    <w:p w:rsidR="0056044D" w:rsidRPr="00A91994" w:rsidRDefault="00990E51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spellStart"/>
      <w:proofErr w:type="gramStart"/>
      <w:r w:rsidR="0056044D" w:rsidRPr="00A91994">
        <w:rPr>
          <w:rFonts w:asciiTheme="majorHAnsi" w:hAnsiTheme="majorHAnsi" w:cstheme="majorHAnsi"/>
          <w:i/>
          <w:szCs w:val="20"/>
          <w:lang w:val="es-ES"/>
        </w:rPr>
        <w:t>boxplot</w:t>
      </w:r>
      <w:proofErr w:type="spellEnd"/>
      <w:r w:rsidR="0056044D" w:rsidRPr="00A91994">
        <w:rPr>
          <w:rFonts w:asciiTheme="majorHAnsi" w:hAnsiTheme="majorHAnsi" w:cstheme="majorHAnsi"/>
          <w:i/>
          <w:szCs w:val="20"/>
          <w:lang w:val="es-ES"/>
        </w:rPr>
        <w:t>(</w:t>
      </w:r>
      <w:proofErr w:type="spellStart"/>
      <w:proofErr w:type="gramEnd"/>
      <w:r w:rsidR="0056044D" w:rsidRPr="00A91994">
        <w:rPr>
          <w:rFonts w:asciiTheme="majorHAnsi" w:hAnsiTheme="majorHAnsi" w:cstheme="majorHAnsi"/>
          <w:i/>
          <w:szCs w:val="20"/>
          <w:lang w:val="es-ES"/>
        </w:rPr>
        <w:t>tama</w:t>
      </w:r>
      <w:r w:rsidR="00850C08">
        <w:rPr>
          <w:rFonts w:asciiTheme="majorHAnsi" w:hAnsiTheme="majorHAnsi" w:cstheme="majorHAnsi"/>
          <w:i/>
          <w:szCs w:val="20"/>
          <w:lang w:val="es-ES"/>
        </w:rPr>
        <w:t>n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o</w:t>
      </w:r>
      <w:proofErr w:type="spellEnd"/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~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56044D" w:rsidRPr="00A91994">
        <w:rPr>
          <w:rFonts w:asciiTheme="majorHAnsi" w:hAnsiTheme="majorHAnsi" w:cstheme="majorHAnsi"/>
          <w:i/>
          <w:szCs w:val="20"/>
          <w:lang w:val="es-ES"/>
        </w:rPr>
        <w:t>grupo</w:t>
      </w:r>
      <w:r w:rsidR="00ED45F9" w:rsidRPr="00A91994">
        <w:rPr>
          <w:rFonts w:asciiTheme="majorHAnsi" w:hAnsiTheme="majorHAnsi" w:cstheme="majorHAnsi"/>
          <w:i/>
          <w:szCs w:val="20"/>
          <w:lang w:val="es-ES"/>
        </w:rPr>
        <w:t>)</w:t>
      </w:r>
    </w:p>
    <w:p w:rsidR="0056044D" w:rsidRDefault="0056044D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965ECD" w:rsidRPr="00207D40" w:rsidRDefault="00965ECD" w:rsidP="0056044D">
      <w:pPr>
        <w:spacing w:before="0" w:after="0"/>
        <w:jc w:val="both"/>
        <w:rPr>
          <w:rFonts w:asciiTheme="majorHAnsi" w:hAnsiTheme="majorHAnsi" w:cstheme="majorHAnsi"/>
          <w:b/>
          <w:i/>
          <w:szCs w:val="20"/>
          <w:lang w:val="es-ES"/>
        </w:rPr>
      </w:pPr>
      <w:r w:rsidRPr="00207D40">
        <w:rPr>
          <w:rFonts w:asciiTheme="majorHAnsi" w:hAnsiTheme="majorHAnsi" w:cstheme="majorHAnsi"/>
          <w:b/>
          <w:i/>
          <w:szCs w:val="20"/>
          <w:lang w:val="es-ES"/>
        </w:rPr>
        <w:t>[INSERTAR FIGURA 1]</w:t>
      </w:r>
    </w:p>
    <w:p w:rsidR="00965ECD" w:rsidRPr="00A91994" w:rsidRDefault="00965ECD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56044D" w:rsidRPr="00CC3EE2" w:rsidRDefault="0056044D" w:rsidP="0056044D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lastRenderedPageBreak/>
        <w:t>Podemos ajustar un modelo lineal para evaluar si existen diferencias “</w:t>
      </w:r>
      <w:r w:rsidR="00C74DAC">
        <w:rPr>
          <w:rFonts w:asciiTheme="majorHAnsi" w:hAnsiTheme="majorHAnsi" w:cstheme="majorHAnsi"/>
          <w:szCs w:val="20"/>
          <w:lang w:val="es-ES"/>
        </w:rPr>
        <w:t xml:space="preserve">estadísticamente </w:t>
      </w:r>
      <w:r w:rsidRPr="00A91994">
        <w:rPr>
          <w:rFonts w:asciiTheme="majorHAnsi" w:hAnsiTheme="majorHAnsi" w:cstheme="majorHAnsi"/>
          <w:szCs w:val="20"/>
          <w:lang w:val="es-ES"/>
        </w:rPr>
        <w:t>significativas” entre el grupo tratamiento y control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 fijando el valor crítico para </w:t>
      </w:r>
      <w:r w:rsidR="00E71B16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 en 0.05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 (</w:t>
      </w:r>
      <w:proofErr w:type="spellStart"/>
      <w:r w:rsidR="000F7BF2">
        <w:rPr>
          <w:rFonts w:asciiTheme="majorHAnsi" w:hAnsiTheme="majorHAnsi" w:cstheme="majorHAnsi"/>
          <w:szCs w:val="20"/>
          <w:lang w:val="es-ES"/>
        </w:rPr>
        <w:t>Dytham</w:t>
      </w:r>
      <w:proofErr w:type="spellEnd"/>
      <w:r w:rsidR="000F7BF2">
        <w:rPr>
          <w:rFonts w:asciiTheme="majorHAnsi" w:hAnsiTheme="majorHAnsi" w:cstheme="majorHAnsi"/>
          <w:szCs w:val="20"/>
          <w:lang w:val="es-ES"/>
        </w:rPr>
        <w:t>, 2011)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La hipótesis nula de nuestro experimento es que </w:t>
      </w:r>
      <w:r w:rsidR="000F7BF2">
        <w:rPr>
          <w:rFonts w:asciiTheme="majorHAnsi" w:hAnsiTheme="majorHAnsi" w:cstheme="majorHAnsi"/>
          <w:szCs w:val="20"/>
          <w:lang w:val="es-ES"/>
        </w:rPr>
        <w:t>l</w:t>
      </w:r>
      <w:r w:rsidR="00C74DAC">
        <w:rPr>
          <w:rFonts w:asciiTheme="majorHAnsi" w:hAnsiTheme="majorHAnsi" w:cstheme="majorHAnsi"/>
          <w:szCs w:val="20"/>
          <w:lang w:val="es-ES"/>
        </w:rPr>
        <w:t xml:space="preserve">as plantas del 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grupo control y </w:t>
      </w:r>
      <w:r w:rsidR="00C74DAC">
        <w:rPr>
          <w:rFonts w:asciiTheme="majorHAnsi" w:hAnsiTheme="majorHAnsi" w:cstheme="majorHAnsi"/>
          <w:szCs w:val="20"/>
          <w:lang w:val="es-ES"/>
        </w:rPr>
        <w:t>d</w:t>
      </w:r>
      <w:r w:rsidR="007263F8" w:rsidRPr="00A91994">
        <w:rPr>
          <w:rFonts w:asciiTheme="majorHAnsi" w:hAnsiTheme="majorHAnsi" w:cstheme="majorHAnsi"/>
          <w:szCs w:val="20"/>
          <w:lang w:val="es-ES"/>
        </w:rPr>
        <w:t>el grupo tratado con fertilizante</w:t>
      </w:r>
      <w:r w:rsidR="00C74DAC">
        <w:rPr>
          <w:rFonts w:asciiTheme="majorHAnsi" w:hAnsiTheme="majorHAnsi" w:cstheme="majorHAnsi"/>
          <w:szCs w:val="20"/>
          <w:lang w:val="es-ES"/>
        </w:rPr>
        <w:t xml:space="preserve"> no difieren en tamaño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 w:rsidR="00615B59">
        <w:rPr>
          <w:rFonts w:asciiTheme="majorHAnsi" w:hAnsiTheme="majorHAnsi" w:cstheme="majorHAnsi"/>
          <w:szCs w:val="20"/>
          <w:lang w:val="es-ES"/>
        </w:rPr>
        <w:t>S</w:t>
      </w:r>
      <w:r w:rsidR="003F7990" w:rsidRPr="00A91994">
        <w:rPr>
          <w:rFonts w:asciiTheme="majorHAnsi" w:hAnsiTheme="majorHAnsi" w:cstheme="majorHAnsi"/>
          <w:szCs w:val="20"/>
          <w:lang w:val="es-ES"/>
        </w:rPr>
        <w:t xml:space="preserve">ólo necesitamos conocer tres funciones del </w:t>
      </w:r>
      <w:r w:rsidR="006B02B3" w:rsidRPr="00A91994">
        <w:rPr>
          <w:rFonts w:asciiTheme="majorHAnsi" w:hAnsiTheme="majorHAnsi" w:cstheme="majorHAnsi"/>
          <w:szCs w:val="20"/>
          <w:lang w:val="es-ES"/>
        </w:rPr>
        <w:t>lenguaje</w:t>
      </w:r>
      <w:r w:rsidR="003F7990" w:rsidRPr="00A91994">
        <w:rPr>
          <w:rFonts w:asciiTheme="majorHAnsi" w:hAnsiTheme="majorHAnsi" w:cstheme="majorHAnsi"/>
          <w:szCs w:val="20"/>
          <w:lang w:val="es-ES"/>
        </w:rPr>
        <w:t xml:space="preserve"> de programación </w:t>
      </w:r>
      <w:r w:rsidR="00A8427B" w:rsidRPr="00A91994">
        <w:rPr>
          <w:rFonts w:asciiTheme="majorHAnsi" w:hAnsiTheme="majorHAnsi" w:cstheme="majorHAnsi"/>
          <w:szCs w:val="20"/>
          <w:lang w:val="es-ES"/>
        </w:rPr>
        <w:t>R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: </w:t>
      </w:r>
      <w:r w:rsidR="006B02B3" w:rsidRPr="00237DE5">
        <w:rPr>
          <w:rFonts w:asciiTheme="majorHAnsi" w:hAnsiTheme="majorHAnsi" w:cstheme="majorHAnsi"/>
          <w:i/>
          <w:szCs w:val="20"/>
          <w:lang w:val="es-ES"/>
        </w:rPr>
        <w:t>i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) la función </w:t>
      </w:r>
      <w:r w:rsidR="00A8427B" w:rsidRPr="00A91994">
        <w:rPr>
          <w:rFonts w:asciiTheme="majorHAnsi" w:hAnsiTheme="majorHAnsi" w:cstheme="majorHAnsi"/>
          <w:i/>
          <w:szCs w:val="20"/>
          <w:lang w:val="es-ES"/>
        </w:rPr>
        <w:t>lm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 ajusta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 el modelo 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lineal 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mediante el método de los mínimos cuadrados, </w:t>
      </w:r>
      <w:r w:rsidR="006B02B3" w:rsidRPr="00237DE5">
        <w:rPr>
          <w:rFonts w:asciiTheme="majorHAnsi" w:hAnsiTheme="majorHAnsi" w:cstheme="majorHAnsi"/>
          <w:i/>
          <w:szCs w:val="20"/>
          <w:lang w:val="es-ES"/>
        </w:rPr>
        <w:t>ii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) la función </w:t>
      </w:r>
      <w:proofErr w:type="spellStart"/>
      <w:proofErr w:type="gramStart"/>
      <w:r w:rsidR="00703FC7" w:rsidRPr="00A91994">
        <w:rPr>
          <w:rFonts w:asciiTheme="majorHAnsi" w:hAnsiTheme="majorHAnsi" w:cstheme="majorHAnsi"/>
          <w:i/>
          <w:szCs w:val="20"/>
          <w:lang w:val="es-ES"/>
        </w:rPr>
        <w:t>summary</w:t>
      </w:r>
      <w:proofErr w:type="spellEnd"/>
      <w:proofErr w:type="gramEnd"/>
      <w:r w:rsidR="00703FC7" w:rsidRPr="00A91994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muestra en forma de tabla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 los parámetros ajustado del modelo (intercepto, pendientes y residuos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) y </w:t>
      </w:r>
      <w:r w:rsidR="00A8427B" w:rsidRPr="00237DE5">
        <w:rPr>
          <w:rFonts w:asciiTheme="majorHAnsi" w:hAnsiTheme="majorHAnsi" w:cstheme="majorHAnsi"/>
          <w:i/>
          <w:szCs w:val="20"/>
          <w:lang w:val="es-ES"/>
        </w:rPr>
        <w:t>iii</w:t>
      </w:r>
      <w:r w:rsidR="00A8427B" w:rsidRPr="00A91994">
        <w:rPr>
          <w:rFonts w:asciiTheme="majorHAnsi" w:hAnsiTheme="majorHAnsi" w:cstheme="majorHAnsi"/>
          <w:szCs w:val="20"/>
          <w:lang w:val="es-ES"/>
        </w:rPr>
        <w:t xml:space="preserve">) la función </w:t>
      </w:r>
      <w:proofErr w:type="spellStart"/>
      <w:r w:rsidR="00A8427B" w:rsidRPr="00A91994">
        <w:rPr>
          <w:rFonts w:asciiTheme="majorHAnsi" w:hAnsiTheme="majorHAnsi" w:cstheme="majorHAnsi"/>
          <w:i/>
          <w:szCs w:val="20"/>
          <w:lang w:val="es-ES"/>
        </w:rPr>
        <w:t>anova</w:t>
      </w:r>
      <w:proofErr w:type="spellEnd"/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realiza</w:t>
      </w:r>
      <w:r w:rsidR="006B02B3" w:rsidRPr="00A91994">
        <w:rPr>
          <w:rFonts w:asciiTheme="majorHAnsi" w:hAnsiTheme="majorHAnsi" w:cstheme="majorHAnsi"/>
          <w:szCs w:val="20"/>
          <w:lang w:val="es-ES"/>
        </w:rPr>
        <w:t xml:space="preserve"> un análisis de varianza para probar la hipótesis de que las medias de dos o más grupos son iguales</w:t>
      </w:r>
      <w:r w:rsidR="00864A05" w:rsidRPr="00A91994">
        <w:rPr>
          <w:rFonts w:asciiTheme="majorHAnsi" w:hAnsiTheme="majorHAnsi" w:cstheme="majorHAnsi"/>
          <w:szCs w:val="20"/>
          <w:lang w:val="es-ES"/>
        </w:rPr>
        <w:t xml:space="preserve"> (i.e., obtener el </w:t>
      </w:r>
      <w:r w:rsidR="006B02B3" w:rsidRPr="00A91994">
        <w:rPr>
          <w:rFonts w:asciiTheme="majorHAnsi" w:hAnsiTheme="majorHAnsi" w:cstheme="majorHAnsi"/>
          <w:szCs w:val="20"/>
          <w:lang w:val="es-ES"/>
        </w:rPr>
        <w:t>valor</w:t>
      </w:r>
      <w:r w:rsidR="00864A05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6B02B3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="00237DE5">
        <w:rPr>
          <w:rFonts w:asciiTheme="majorHAnsi" w:hAnsiTheme="majorHAnsi" w:cstheme="majorHAnsi"/>
          <w:szCs w:val="20"/>
          <w:lang w:val="es-ES"/>
        </w:rPr>
        <w:t>)</w:t>
      </w:r>
      <w:r w:rsidR="002A3A62">
        <w:rPr>
          <w:rFonts w:asciiTheme="majorHAnsi" w:hAnsiTheme="majorHAnsi" w:cstheme="majorHAnsi"/>
          <w:szCs w:val="20"/>
          <w:lang w:val="es-ES"/>
        </w:rPr>
        <w:t xml:space="preserve">. </w:t>
      </w:r>
    </w:p>
    <w:p w:rsidR="00703FC7" w:rsidRPr="00850C08" w:rsidRDefault="00703FC7" w:rsidP="0056044D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56044D" w:rsidRPr="00763A79" w:rsidRDefault="00990E51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763A79">
        <w:rPr>
          <w:rFonts w:asciiTheme="majorHAnsi" w:hAnsiTheme="majorHAnsi" w:cstheme="majorHAnsi"/>
          <w:i/>
          <w:szCs w:val="20"/>
          <w:lang w:val="en-GB"/>
        </w:rPr>
        <w:t xml:space="preserve">&gt; </w:t>
      </w:r>
      <w:r w:rsidR="00E23793" w:rsidRPr="00763A79">
        <w:rPr>
          <w:rFonts w:asciiTheme="majorHAnsi" w:hAnsiTheme="majorHAnsi" w:cstheme="majorHAnsi"/>
          <w:i/>
          <w:szCs w:val="20"/>
          <w:lang w:val="en-GB"/>
        </w:rPr>
        <w:t>lm</w:t>
      </w:r>
      <w:r w:rsidR="0056044D" w:rsidRPr="00763A79">
        <w:rPr>
          <w:rFonts w:asciiTheme="majorHAnsi" w:hAnsiTheme="majorHAnsi" w:cstheme="majorHAnsi"/>
          <w:i/>
          <w:szCs w:val="20"/>
          <w:lang w:val="en-GB"/>
        </w:rPr>
        <w:t xml:space="preserve">1 &lt;- </w:t>
      </w:r>
      <w:proofErr w:type="gramStart"/>
      <w:r w:rsidR="0056044D" w:rsidRPr="00763A79">
        <w:rPr>
          <w:rFonts w:asciiTheme="majorHAnsi" w:hAnsiTheme="majorHAnsi" w:cstheme="majorHAnsi"/>
          <w:i/>
          <w:szCs w:val="20"/>
          <w:lang w:val="en-GB"/>
        </w:rPr>
        <w:t>lm(</w:t>
      </w:r>
      <w:proofErr w:type="spellStart"/>
      <w:proofErr w:type="gramEnd"/>
      <w:r w:rsidR="00850C08" w:rsidRPr="00763A79">
        <w:rPr>
          <w:rFonts w:asciiTheme="majorHAnsi" w:hAnsiTheme="majorHAnsi" w:cstheme="majorHAnsi"/>
          <w:i/>
          <w:szCs w:val="20"/>
          <w:lang w:val="en-GB"/>
        </w:rPr>
        <w:t>taman</w:t>
      </w:r>
      <w:r w:rsidR="00703FC7" w:rsidRPr="00763A79">
        <w:rPr>
          <w:rFonts w:asciiTheme="majorHAnsi" w:hAnsiTheme="majorHAnsi" w:cstheme="majorHAnsi"/>
          <w:i/>
          <w:szCs w:val="20"/>
          <w:lang w:val="en-GB"/>
        </w:rPr>
        <w:t>o</w:t>
      </w:r>
      <w:proofErr w:type="spellEnd"/>
      <w:r w:rsidR="0056044D" w:rsidRPr="00763A79">
        <w:rPr>
          <w:rFonts w:asciiTheme="majorHAnsi" w:hAnsiTheme="majorHAnsi" w:cstheme="majorHAnsi"/>
          <w:i/>
          <w:szCs w:val="20"/>
          <w:lang w:val="en-GB"/>
        </w:rPr>
        <w:t xml:space="preserve"> ~ </w:t>
      </w:r>
      <w:proofErr w:type="spellStart"/>
      <w:r w:rsidR="0056044D" w:rsidRPr="00763A79">
        <w:rPr>
          <w:rFonts w:asciiTheme="majorHAnsi" w:hAnsiTheme="majorHAnsi" w:cstheme="majorHAnsi"/>
          <w:i/>
          <w:szCs w:val="20"/>
          <w:lang w:val="en-GB"/>
        </w:rPr>
        <w:t>gr</w:t>
      </w:r>
      <w:r w:rsidR="00703FC7" w:rsidRPr="00763A79">
        <w:rPr>
          <w:rFonts w:asciiTheme="majorHAnsi" w:hAnsiTheme="majorHAnsi" w:cstheme="majorHAnsi"/>
          <w:i/>
          <w:szCs w:val="20"/>
          <w:lang w:val="en-GB"/>
        </w:rPr>
        <w:t>upo</w:t>
      </w:r>
      <w:proofErr w:type="spellEnd"/>
      <w:r w:rsidR="0056044D" w:rsidRPr="00763A79">
        <w:rPr>
          <w:rFonts w:asciiTheme="majorHAnsi" w:hAnsiTheme="majorHAnsi" w:cstheme="majorHAnsi"/>
          <w:i/>
          <w:szCs w:val="20"/>
          <w:lang w:val="en-GB"/>
        </w:rPr>
        <w:t>)</w:t>
      </w:r>
      <w:r w:rsidR="00703FC7" w:rsidRPr="00763A79">
        <w:rPr>
          <w:rFonts w:asciiTheme="majorHAnsi" w:hAnsiTheme="majorHAnsi" w:cstheme="majorHAnsi"/>
          <w:i/>
          <w:szCs w:val="20"/>
          <w:lang w:val="en-GB"/>
        </w:rPr>
        <w:t xml:space="preserve"> </w:t>
      </w:r>
    </w:p>
    <w:p w:rsidR="006B02B3" w:rsidRPr="005251C1" w:rsidRDefault="00990E51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5251C1">
        <w:rPr>
          <w:rFonts w:asciiTheme="majorHAnsi" w:hAnsiTheme="majorHAnsi" w:cstheme="majorHAnsi"/>
          <w:i/>
          <w:szCs w:val="20"/>
          <w:lang w:val="en-GB"/>
        </w:rPr>
        <w:t xml:space="preserve">&gt; </w:t>
      </w:r>
      <w:proofErr w:type="gramStart"/>
      <w:r w:rsidR="00E23793" w:rsidRPr="005251C1">
        <w:rPr>
          <w:rFonts w:asciiTheme="majorHAnsi" w:hAnsiTheme="majorHAnsi" w:cstheme="majorHAnsi"/>
          <w:i/>
          <w:szCs w:val="20"/>
          <w:lang w:val="en-GB"/>
        </w:rPr>
        <w:t>summary(</w:t>
      </w:r>
      <w:proofErr w:type="gramEnd"/>
      <w:r w:rsidR="00E23793" w:rsidRPr="005251C1">
        <w:rPr>
          <w:rFonts w:asciiTheme="majorHAnsi" w:hAnsiTheme="majorHAnsi" w:cstheme="majorHAnsi"/>
          <w:i/>
          <w:szCs w:val="20"/>
          <w:lang w:val="en-GB"/>
        </w:rPr>
        <w:t>lm</w:t>
      </w:r>
      <w:r w:rsidR="0056044D" w:rsidRPr="005251C1">
        <w:rPr>
          <w:rFonts w:asciiTheme="majorHAnsi" w:hAnsiTheme="majorHAnsi" w:cstheme="majorHAnsi"/>
          <w:i/>
          <w:szCs w:val="20"/>
          <w:lang w:val="en-GB"/>
        </w:rPr>
        <w:t>1)</w:t>
      </w:r>
      <w:r w:rsidR="00703FC7" w:rsidRPr="005251C1">
        <w:rPr>
          <w:rFonts w:asciiTheme="majorHAnsi" w:hAnsiTheme="majorHAnsi" w:cstheme="majorHAnsi"/>
          <w:i/>
          <w:szCs w:val="20"/>
          <w:lang w:val="en-GB"/>
        </w:rPr>
        <w:t xml:space="preserve"> </w:t>
      </w:r>
    </w:p>
    <w:p w:rsidR="00990E51" w:rsidRPr="005251C1" w:rsidRDefault="00990E51" w:rsidP="0056044D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</w:p>
    <w:p w:rsidR="00990E51" w:rsidRPr="00990E51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990E51">
        <w:rPr>
          <w:rFonts w:asciiTheme="majorHAnsi" w:hAnsiTheme="majorHAnsi" w:cstheme="majorHAnsi"/>
          <w:i/>
          <w:szCs w:val="20"/>
          <w:lang w:val="en-GB"/>
        </w:rPr>
        <w:t>Coefficients:</w:t>
      </w:r>
    </w:p>
    <w:p w:rsidR="00990E51" w:rsidRPr="00990E51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990E51">
        <w:rPr>
          <w:rFonts w:asciiTheme="majorHAnsi" w:hAnsiTheme="majorHAnsi" w:cstheme="majorHAnsi"/>
          <w:i/>
          <w:szCs w:val="20"/>
          <w:lang w:val="en-GB"/>
        </w:rPr>
        <w:t xml:space="preserve">                 </w:t>
      </w:r>
      <w:r>
        <w:rPr>
          <w:rFonts w:asciiTheme="majorHAnsi" w:hAnsiTheme="majorHAnsi" w:cstheme="majorHAnsi"/>
          <w:i/>
          <w:szCs w:val="20"/>
          <w:lang w:val="en-GB"/>
        </w:rPr>
        <w:t xml:space="preserve">              Estimate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990E51">
        <w:rPr>
          <w:rFonts w:asciiTheme="majorHAnsi" w:hAnsiTheme="majorHAnsi" w:cstheme="majorHAnsi"/>
          <w:i/>
          <w:szCs w:val="20"/>
          <w:lang w:val="en-GB"/>
        </w:rPr>
        <w:t>Std.</w:t>
      </w:r>
      <w:r>
        <w:rPr>
          <w:rFonts w:asciiTheme="majorHAnsi" w:hAnsiTheme="majorHAnsi" w:cstheme="majorHAnsi"/>
          <w:i/>
          <w:szCs w:val="20"/>
          <w:lang w:val="en-GB"/>
        </w:rPr>
        <w:t xml:space="preserve"> Error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="001A5EE5">
        <w:rPr>
          <w:rFonts w:asciiTheme="majorHAnsi" w:hAnsiTheme="majorHAnsi" w:cstheme="majorHAnsi"/>
          <w:i/>
          <w:szCs w:val="20"/>
          <w:lang w:val="en-GB"/>
        </w:rPr>
        <w:t>t value</w:t>
      </w:r>
      <w:r w:rsidR="001A5EE5">
        <w:rPr>
          <w:rFonts w:asciiTheme="majorHAnsi" w:hAnsiTheme="majorHAnsi" w:cstheme="majorHAnsi"/>
          <w:i/>
          <w:szCs w:val="20"/>
          <w:lang w:val="en-GB"/>
        </w:rPr>
        <w:tab/>
      </w:r>
      <w:r>
        <w:rPr>
          <w:rFonts w:asciiTheme="majorHAnsi" w:hAnsiTheme="majorHAnsi" w:cstheme="majorHAnsi"/>
          <w:i/>
          <w:szCs w:val="20"/>
          <w:lang w:val="en-GB"/>
        </w:rPr>
        <w:tab/>
      </w:r>
      <w:proofErr w:type="spellStart"/>
      <w:proofErr w:type="gramStart"/>
      <w:r w:rsidRPr="00990E51">
        <w:rPr>
          <w:rFonts w:asciiTheme="majorHAnsi" w:hAnsiTheme="majorHAnsi" w:cstheme="majorHAnsi"/>
          <w:i/>
          <w:szCs w:val="20"/>
          <w:lang w:val="en-GB"/>
        </w:rPr>
        <w:t>Pr</w:t>
      </w:r>
      <w:proofErr w:type="spellEnd"/>
      <w:r w:rsidRPr="00990E51">
        <w:rPr>
          <w:rFonts w:asciiTheme="majorHAnsi" w:hAnsiTheme="majorHAnsi" w:cstheme="majorHAnsi"/>
          <w:i/>
          <w:szCs w:val="20"/>
          <w:lang w:val="en-GB"/>
        </w:rPr>
        <w:t>(</w:t>
      </w:r>
      <w:proofErr w:type="gramEnd"/>
      <w:r w:rsidRPr="00990E51">
        <w:rPr>
          <w:rFonts w:asciiTheme="majorHAnsi" w:hAnsiTheme="majorHAnsi" w:cstheme="majorHAnsi"/>
          <w:i/>
          <w:szCs w:val="20"/>
          <w:lang w:val="en-GB"/>
        </w:rPr>
        <w:t xml:space="preserve">&gt;|t|)    </w:t>
      </w:r>
    </w:p>
    <w:p w:rsidR="00990E51" w:rsidRPr="00990E51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990E51">
        <w:rPr>
          <w:rFonts w:asciiTheme="majorHAnsi" w:hAnsiTheme="majorHAnsi" w:cstheme="majorHAnsi"/>
          <w:i/>
          <w:szCs w:val="20"/>
          <w:lang w:val="es-ES"/>
        </w:rPr>
        <w:t>(</w:t>
      </w:r>
      <w:proofErr w:type="spellStart"/>
      <w:r w:rsidRPr="00990E51">
        <w:rPr>
          <w:rFonts w:asciiTheme="majorHAnsi" w:hAnsiTheme="majorHAnsi" w:cstheme="majorHAnsi"/>
          <w:i/>
          <w:szCs w:val="20"/>
          <w:lang w:val="es-ES"/>
        </w:rPr>
        <w:t>Intercept</w:t>
      </w:r>
      <w:proofErr w:type="spellEnd"/>
      <w:r w:rsidRPr="00990E51">
        <w:rPr>
          <w:rFonts w:asciiTheme="majorHAnsi" w:hAnsiTheme="majorHAnsi" w:cstheme="majorHAnsi"/>
          <w:i/>
          <w:szCs w:val="20"/>
          <w:lang w:val="es-ES"/>
        </w:rPr>
        <w:t xml:space="preserve">)       </w:t>
      </w:r>
      <w:r>
        <w:rPr>
          <w:rFonts w:asciiTheme="majorHAnsi" w:hAnsiTheme="majorHAnsi" w:cstheme="majorHAnsi"/>
          <w:i/>
          <w:szCs w:val="20"/>
          <w:lang w:val="es-ES"/>
        </w:rPr>
        <w:t xml:space="preserve">       3.0</w:t>
      </w:r>
      <w:r w:rsidR="00FE1C35">
        <w:rPr>
          <w:rFonts w:asciiTheme="majorHAnsi" w:hAnsiTheme="majorHAnsi" w:cstheme="majorHAnsi"/>
          <w:i/>
          <w:szCs w:val="20"/>
          <w:lang w:val="es-ES"/>
        </w:rPr>
        <w:t>4733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4E06A8" w:rsidRPr="004E06A8">
        <w:rPr>
          <w:rFonts w:asciiTheme="majorHAnsi" w:hAnsiTheme="majorHAnsi" w:cstheme="majorHAnsi"/>
          <w:i/>
          <w:szCs w:val="20"/>
          <w:lang w:val="es-ES"/>
        </w:rPr>
        <w:t>0.07103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4E06A8" w:rsidRPr="004E06A8">
        <w:rPr>
          <w:rFonts w:asciiTheme="majorHAnsi" w:hAnsiTheme="majorHAnsi" w:cstheme="majorHAnsi"/>
          <w:i/>
          <w:szCs w:val="20"/>
          <w:lang w:val="es-ES"/>
        </w:rPr>
        <w:t>42.904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Pr="00990E51">
        <w:rPr>
          <w:rFonts w:asciiTheme="majorHAnsi" w:hAnsiTheme="majorHAnsi" w:cstheme="majorHAnsi"/>
          <w:i/>
          <w:szCs w:val="20"/>
          <w:lang w:val="es-ES"/>
        </w:rPr>
        <w:t>&lt;2e-16 ***</w:t>
      </w:r>
    </w:p>
    <w:p w:rsidR="00990E51" w:rsidRPr="00990E51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proofErr w:type="gramStart"/>
      <w:r w:rsidRPr="00990E51">
        <w:rPr>
          <w:rFonts w:asciiTheme="majorHAnsi" w:hAnsiTheme="majorHAnsi" w:cstheme="majorHAnsi"/>
          <w:i/>
          <w:szCs w:val="20"/>
          <w:lang w:val="es-ES"/>
        </w:rPr>
        <w:t>grupotratamiento</w:t>
      </w:r>
      <w:proofErr w:type="spellEnd"/>
      <w:proofErr w:type="gramEnd"/>
      <w:r w:rsidRPr="00990E51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FE1C35" w:rsidRPr="00FE1C35">
        <w:rPr>
          <w:rFonts w:asciiTheme="majorHAnsi" w:hAnsiTheme="majorHAnsi" w:cstheme="majorHAnsi"/>
          <w:i/>
          <w:szCs w:val="20"/>
          <w:lang w:val="es-ES"/>
        </w:rPr>
        <w:t>0.10211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4E06A8" w:rsidRPr="004E06A8">
        <w:rPr>
          <w:rFonts w:asciiTheme="majorHAnsi" w:hAnsiTheme="majorHAnsi" w:cstheme="majorHAnsi"/>
          <w:i/>
          <w:szCs w:val="20"/>
          <w:lang w:val="es-ES"/>
        </w:rPr>
        <w:t>0.10045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4E06A8" w:rsidRPr="004E06A8">
        <w:rPr>
          <w:rFonts w:asciiTheme="majorHAnsi" w:hAnsiTheme="majorHAnsi" w:cstheme="majorHAnsi"/>
          <w:i/>
          <w:szCs w:val="20"/>
          <w:lang w:val="es-ES"/>
        </w:rPr>
        <w:t>1.017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Pr="00990E51">
        <w:rPr>
          <w:rFonts w:asciiTheme="majorHAnsi" w:hAnsiTheme="majorHAnsi" w:cstheme="majorHAnsi"/>
          <w:i/>
          <w:szCs w:val="20"/>
          <w:lang w:val="es-ES"/>
        </w:rPr>
        <w:t>0.</w:t>
      </w:r>
      <w:r w:rsidR="004E06A8">
        <w:rPr>
          <w:rFonts w:asciiTheme="majorHAnsi" w:hAnsiTheme="majorHAnsi" w:cstheme="majorHAnsi"/>
          <w:i/>
          <w:szCs w:val="20"/>
          <w:lang w:val="es-ES"/>
        </w:rPr>
        <w:t>31</w:t>
      </w:r>
      <w:r w:rsidRPr="00990E51">
        <w:rPr>
          <w:rFonts w:asciiTheme="majorHAnsi" w:hAnsiTheme="majorHAnsi" w:cstheme="majorHAnsi"/>
          <w:i/>
          <w:szCs w:val="20"/>
          <w:lang w:val="es-ES"/>
        </w:rPr>
        <w:t xml:space="preserve">    </w:t>
      </w:r>
    </w:p>
    <w:p w:rsidR="00990E51" w:rsidRPr="00990E51" w:rsidDel="00D114AA" w:rsidRDefault="00990E51" w:rsidP="00990E51">
      <w:pPr>
        <w:spacing w:before="0" w:after="0"/>
        <w:jc w:val="both"/>
        <w:rPr>
          <w:del w:id="1" w:author="FRS" w:date="2017-05-29T12:43:00Z"/>
          <w:rFonts w:asciiTheme="majorHAnsi" w:hAnsiTheme="majorHAnsi" w:cstheme="majorHAnsi"/>
          <w:i/>
          <w:szCs w:val="20"/>
          <w:lang w:val="es-ES"/>
        </w:rPr>
      </w:pPr>
      <w:del w:id="2" w:author="FRS" w:date="2017-05-29T12:43:00Z">
        <w:r w:rsidRPr="00990E51" w:rsidDel="00D114AA">
          <w:rPr>
            <w:rFonts w:asciiTheme="majorHAnsi" w:hAnsiTheme="majorHAnsi" w:cstheme="majorHAnsi"/>
            <w:i/>
            <w:szCs w:val="20"/>
            <w:lang w:val="es-ES"/>
          </w:rPr>
          <w:delText>---</w:delText>
        </w:r>
      </w:del>
    </w:p>
    <w:p w:rsidR="00990E51" w:rsidRPr="00763A79" w:rsidDel="00D114AA" w:rsidRDefault="00990E51" w:rsidP="00990E51">
      <w:pPr>
        <w:spacing w:before="0" w:after="0"/>
        <w:jc w:val="both"/>
        <w:rPr>
          <w:del w:id="3" w:author="FRS" w:date="2017-05-29T12:43:00Z"/>
          <w:rFonts w:asciiTheme="majorHAnsi" w:hAnsiTheme="majorHAnsi" w:cstheme="majorHAnsi"/>
          <w:i/>
          <w:szCs w:val="20"/>
          <w:lang w:val="en-GB"/>
        </w:rPr>
      </w:pPr>
      <w:del w:id="4" w:author="FRS" w:date="2017-05-29T12:43:00Z">
        <w:r w:rsidRPr="00990E51" w:rsidDel="00D114AA">
          <w:rPr>
            <w:rFonts w:asciiTheme="majorHAnsi" w:hAnsiTheme="majorHAnsi" w:cstheme="majorHAnsi"/>
            <w:i/>
            <w:szCs w:val="20"/>
            <w:lang w:val="es-ES"/>
          </w:rPr>
          <w:delText xml:space="preserve">Signif. codes:  0 ‘***’ 0.001 ‘**’ 0.01 ‘*’ 0.05 ‘.’ </w:delText>
        </w:r>
        <w:r w:rsidRPr="00763A79" w:rsidDel="00D114AA">
          <w:rPr>
            <w:rFonts w:asciiTheme="majorHAnsi" w:hAnsiTheme="majorHAnsi" w:cstheme="majorHAnsi"/>
            <w:i/>
            <w:szCs w:val="20"/>
            <w:lang w:val="en-GB"/>
          </w:rPr>
          <w:delText>0.1 ‘ ’ 1</w:delText>
        </w:r>
      </w:del>
    </w:p>
    <w:p w:rsidR="00990E51" w:rsidRPr="00763A79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</w:p>
    <w:p w:rsidR="00237DE5" w:rsidRPr="005251C1" w:rsidRDefault="00990E51" w:rsidP="00237D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5251C1">
        <w:rPr>
          <w:rFonts w:asciiTheme="majorHAnsi" w:hAnsiTheme="majorHAnsi" w:cstheme="majorHAnsi"/>
          <w:i/>
          <w:szCs w:val="20"/>
          <w:lang w:val="en-GB"/>
        </w:rPr>
        <w:t xml:space="preserve">&gt; </w:t>
      </w:r>
      <w:proofErr w:type="spellStart"/>
      <w:proofErr w:type="gramStart"/>
      <w:r w:rsidR="001B5A35" w:rsidRPr="005251C1">
        <w:rPr>
          <w:rFonts w:asciiTheme="majorHAnsi" w:hAnsiTheme="majorHAnsi" w:cstheme="majorHAnsi"/>
          <w:i/>
          <w:szCs w:val="20"/>
          <w:lang w:val="en-GB"/>
        </w:rPr>
        <w:t>anova</w:t>
      </w:r>
      <w:proofErr w:type="spellEnd"/>
      <w:r w:rsidR="001B5A35" w:rsidRPr="005251C1">
        <w:rPr>
          <w:rFonts w:asciiTheme="majorHAnsi" w:hAnsiTheme="majorHAnsi" w:cstheme="majorHAnsi"/>
          <w:i/>
          <w:szCs w:val="20"/>
          <w:lang w:val="en-GB"/>
        </w:rPr>
        <w:t>(</w:t>
      </w:r>
      <w:proofErr w:type="gramEnd"/>
      <w:r w:rsidR="001B5A35" w:rsidRPr="005251C1">
        <w:rPr>
          <w:rFonts w:asciiTheme="majorHAnsi" w:hAnsiTheme="majorHAnsi" w:cstheme="majorHAnsi"/>
          <w:i/>
          <w:szCs w:val="20"/>
          <w:lang w:val="en-GB"/>
        </w:rPr>
        <w:t>lm1)</w:t>
      </w:r>
    </w:p>
    <w:p w:rsidR="00990E51" w:rsidRPr="005251C1" w:rsidRDefault="00990E51" w:rsidP="00237D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</w:p>
    <w:p w:rsidR="00990E51" w:rsidRPr="005251C1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5251C1">
        <w:rPr>
          <w:rFonts w:asciiTheme="majorHAnsi" w:hAnsiTheme="majorHAnsi" w:cstheme="majorHAnsi"/>
          <w:i/>
          <w:szCs w:val="20"/>
          <w:lang w:val="en-GB"/>
        </w:rPr>
        <w:t xml:space="preserve">Response: </w:t>
      </w:r>
      <w:proofErr w:type="spellStart"/>
      <w:r w:rsidRPr="005251C1">
        <w:rPr>
          <w:rFonts w:asciiTheme="majorHAnsi" w:hAnsiTheme="majorHAnsi" w:cstheme="majorHAnsi"/>
          <w:i/>
          <w:szCs w:val="20"/>
          <w:lang w:val="en-GB"/>
        </w:rPr>
        <w:t>tamano</w:t>
      </w:r>
      <w:proofErr w:type="spellEnd"/>
    </w:p>
    <w:p w:rsidR="00990E51" w:rsidRPr="00990E51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5251C1">
        <w:rPr>
          <w:rFonts w:asciiTheme="majorHAnsi" w:hAnsiTheme="majorHAnsi" w:cstheme="majorHAnsi"/>
          <w:i/>
          <w:szCs w:val="20"/>
          <w:lang w:val="en-GB"/>
        </w:rPr>
        <w:t xml:space="preserve">           </w:t>
      </w:r>
      <w:r w:rsidR="001A5EE5" w:rsidRPr="005251C1">
        <w:rPr>
          <w:rFonts w:asciiTheme="majorHAnsi" w:hAnsiTheme="majorHAnsi" w:cstheme="majorHAnsi"/>
          <w:i/>
          <w:szCs w:val="20"/>
          <w:lang w:val="en-GB"/>
        </w:rPr>
        <w:tab/>
      </w:r>
      <w:r w:rsidR="001A5EE5" w:rsidRPr="005251C1">
        <w:rPr>
          <w:rFonts w:asciiTheme="majorHAnsi" w:hAnsiTheme="majorHAnsi" w:cstheme="majorHAnsi"/>
          <w:i/>
          <w:szCs w:val="20"/>
          <w:lang w:val="en-GB"/>
        </w:rPr>
        <w:tab/>
      </w:r>
      <w:proofErr w:type="spellStart"/>
      <w:r w:rsidRPr="001A5EE5">
        <w:rPr>
          <w:rFonts w:asciiTheme="majorHAnsi" w:hAnsiTheme="majorHAnsi" w:cstheme="majorHAnsi"/>
          <w:i/>
          <w:szCs w:val="20"/>
          <w:lang w:val="en-GB"/>
        </w:rPr>
        <w:t>Df</w:t>
      </w:r>
      <w:proofErr w:type="spellEnd"/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  </w:t>
      </w:r>
      <w:r w:rsidR="001A5EE5"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Sum </w:t>
      </w:r>
      <w:proofErr w:type="spellStart"/>
      <w:r w:rsidRPr="001A5EE5">
        <w:rPr>
          <w:rFonts w:asciiTheme="majorHAnsi" w:hAnsiTheme="majorHAnsi" w:cstheme="majorHAnsi"/>
          <w:i/>
          <w:szCs w:val="20"/>
          <w:lang w:val="en-GB"/>
        </w:rPr>
        <w:t>Sq</w:t>
      </w:r>
      <w:proofErr w:type="spellEnd"/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1A5EE5"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Mean </w:t>
      </w:r>
      <w:proofErr w:type="spellStart"/>
      <w:r w:rsidRPr="001A5EE5">
        <w:rPr>
          <w:rFonts w:asciiTheme="majorHAnsi" w:hAnsiTheme="majorHAnsi" w:cstheme="majorHAnsi"/>
          <w:i/>
          <w:szCs w:val="20"/>
          <w:lang w:val="en-GB"/>
        </w:rPr>
        <w:t>S</w:t>
      </w:r>
      <w:r w:rsidRPr="00990E51">
        <w:rPr>
          <w:rFonts w:asciiTheme="majorHAnsi" w:hAnsiTheme="majorHAnsi" w:cstheme="majorHAnsi"/>
          <w:i/>
          <w:szCs w:val="20"/>
          <w:lang w:val="en-GB"/>
        </w:rPr>
        <w:t>q</w:t>
      </w:r>
      <w:proofErr w:type="spellEnd"/>
      <w:r w:rsidRPr="00990E51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1A5EE5">
        <w:rPr>
          <w:rFonts w:asciiTheme="majorHAnsi" w:hAnsiTheme="majorHAnsi" w:cstheme="majorHAnsi"/>
          <w:i/>
          <w:szCs w:val="20"/>
          <w:lang w:val="en-GB"/>
        </w:rPr>
        <w:tab/>
      </w:r>
      <w:r w:rsidRPr="00990E51">
        <w:rPr>
          <w:rFonts w:asciiTheme="majorHAnsi" w:hAnsiTheme="majorHAnsi" w:cstheme="majorHAnsi"/>
          <w:i/>
          <w:szCs w:val="20"/>
          <w:lang w:val="en-GB"/>
        </w:rPr>
        <w:t xml:space="preserve">F value </w:t>
      </w:r>
      <w:r w:rsidR="001A5EE5">
        <w:rPr>
          <w:rFonts w:asciiTheme="majorHAnsi" w:hAnsiTheme="majorHAnsi" w:cstheme="majorHAnsi"/>
          <w:i/>
          <w:szCs w:val="20"/>
          <w:lang w:val="en-GB"/>
        </w:rPr>
        <w:tab/>
      </w:r>
      <w:r w:rsidR="001A5EE5">
        <w:rPr>
          <w:rFonts w:asciiTheme="majorHAnsi" w:hAnsiTheme="majorHAnsi" w:cstheme="majorHAnsi"/>
          <w:i/>
          <w:szCs w:val="20"/>
          <w:lang w:val="en-GB"/>
        </w:rPr>
        <w:tab/>
      </w:r>
      <w:proofErr w:type="spellStart"/>
      <w:proofErr w:type="gramStart"/>
      <w:r w:rsidRPr="00990E51">
        <w:rPr>
          <w:rFonts w:asciiTheme="majorHAnsi" w:hAnsiTheme="majorHAnsi" w:cstheme="majorHAnsi"/>
          <w:i/>
          <w:szCs w:val="20"/>
          <w:lang w:val="en-GB"/>
        </w:rPr>
        <w:t>Pr</w:t>
      </w:r>
      <w:proofErr w:type="spellEnd"/>
      <w:r w:rsidRPr="00990E51">
        <w:rPr>
          <w:rFonts w:asciiTheme="majorHAnsi" w:hAnsiTheme="majorHAnsi" w:cstheme="majorHAnsi"/>
          <w:i/>
          <w:szCs w:val="20"/>
          <w:lang w:val="en-GB"/>
        </w:rPr>
        <w:t>(</w:t>
      </w:r>
      <w:proofErr w:type="gramEnd"/>
      <w:r w:rsidRPr="00990E51">
        <w:rPr>
          <w:rFonts w:asciiTheme="majorHAnsi" w:hAnsiTheme="majorHAnsi" w:cstheme="majorHAnsi"/>
          <w:i/>
          <w:szCs w:val="20"/>
          <w:lang w:val="en-GB"/>
        </w:rPr>
        <w:t>&gt;F)</w:t>
      </w:r>
    </w:p>
    <w:p w:rsidR="00990E51" w:rsidRPr="001A5EE5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gramStart"/>
      <w:r w:rsidRPr="001A5EE5">
        <w:rPr>
          <w:rFonts w:asciiTheme="majorHAnsi" w:hAnsiTheme="majorHAnsi" w:cstheme="majorHAnsi"/>
          <w:i/>
          <w:szCs w:val="20"/>
          <w:lang w:val="es-ES"/>
        </w:rPr>
        <w:t>grupo</w:t>
      </w:r>
      <w:proofErr w:type="gramEnd"/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     </w:t>
      </w:r>
      <w:r w:rsidR="001A5EE5" w:rsidRPr="001A5EE5">
        <w:rPr>
          <w:rFonts w:asciiTheme="majorHAnsi" w:hAnsiTheme="majorHAnsi" w:cstheme="majorHAnsi"/>
          <w:i/>
          <w:szCs w:val="20"/>
          <w:lang w:val="es-ES"/>
        </w:rPr>
        <w:tab/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1   </w:t>
      </w:r>
      <w:r w:rsidR="001A5EE5">
        <w:rPr>
          <w:rFonts w:asciiTheme="majorHAnsi" w:hAnsiTheme="majorHAnsi" w:cstheme="majorHAnsi"/>
          <w:i/>
          <w:szCs w:val="20"/>
          <w:lang w:val="es-ES"/>
        </w:rPr>
        <w:tab/>
      </w:r>
      <w:r w:rsidR="004E06A8">
        <w:rPr>
          <w:rFonts w:asciiTheme="majorHAnsi" w:hAnsiTheme="majorHAnsi" w:cstheme="majorHAnsi"/>
          <w:i/>
          <w:szCs w:val="20"/>
          <w:lang w:val="es-ES"/>
        </w:rPr>
        <w:t>1.04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1A5EE5">
        <w:rPr>
          <w:rFonts w:asciiTheme="majorHAnsi" w:hAnsiTheme="majorHAnsi" w:cstheme="majorHAnsi"/>
          <w:i/>
          <w:szCs w:val="20"/>
          <w:lang w:val="es-ES"/>
        </w:rPr>
        <w:tab/>
      </w:r>
      <w:r w:rsidR="001A5EE5">
        <w:rPr>
          <w:rFonts w:asciiTheme="majorHAnsi" w:hAnsiTheme="majorHAnsi" w:cstheme="majorHAnsi"/>
          <w:i/>
          <w:szCs w:val="20"/>
          <w:lang w:val="es-ES"/>
        </w:rPr>
        <w:tab/>
      </w:r>
      <w:r w:rsidR="004E06A8" w:rsidRPr="004E06A8">
        <w:rPr>
          <w:rFonts w:asciiTheme="majorHAnsi" w:hAnsiTheme="majorHAnsi" w:cstheme="majorHAnsi"/>
          <w:i/>
          <w:szCs w:val="20"/>
          <w:lang w:val="es-ES"/>
        </w:rPr>
        <w:t>1.0427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 w:rsidR="001A5EE5">
        <w:rPr>
          <w:rFonts w:asciiTheme="majorHAnsi" w:hAnsiTheme="majorHAnsi" w:cstheme="majorHAnsi"/>
          <w:i/>
          <w:szCs w:val="20"/>
          <w:lang w:val="es-ES"/>
        </w:rPr>
        <w:tab/>
      </w:r>
      <w:r w:rsidR="004E06A8" w:rsidRPr="004E06A8">
        <w:rPr>
          <w:rFonts w:asciiTheme="majorHAnsi" w:hAnsiTheme="majorHAnsi" w:cstheme="majorHAnsi"/>
          <w:i/>
          <w:szCs w:val="20"/>
          <w:lang w:val="es-ES"/>
        </w:rPr>
        <w:t>1.0334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1A5EE5">
        <w:rPr>
          <w:rFonts w:asciiTheme="majorHAnsi" w:hAnsiTheme="majorHAnsi" w:cstheme="majorHAnsi"/>
          <w:i/>
          <w:szCs w:val="20"/>
          <w:lang w:val="es-ES"/>
        </w:rPr>
        <w:tab/>
      </w:r>
      <w:r w:rsidR="001A5EE5">
        <w:rPr>
          <w:rFonts w:asciiTheme="majorHAnsi" w:hAnsiTheme="majorHAnsi" w:cstheme="majorHAnsi"/>
          <w:i/>
          <w:szCs w:val="20"/>
          <w:lang w:val="es-ES"/>
        </w:rPr>
        <w:tab/>
      </w:r>
      <w:r w:rsidR="004E06A8" w:rsidRPr="004E06A8">
        <w:rPr>
          <w:rFonts w:asciiTheme="majorHAnsi" w:hAnsiTheme="majorHAnsi" w:cstheme="majorHAnsi"/>
          <w:i/>
          <w:szCs w:val="20"/>
          <w:lang w:val="es-ES"/>
        </w:rPr>
        <w:t>0.31</w:t>
      </w:r>
    </w:p>
    <w:p w:rsidR="00990E51" w:rsidRPr="001A5EE5" w:rsidRDefault="00990E51" w:rsidP="00990E51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r w:rsidRPr="001A5EE5">
        <w:rPr>
          <w:rFonts w:asciiTheme="majorHAnsi" w:hAnsiTheme="majorHAnsi" w:cstheme="majorHAnsi"/>
          <w:i/>
          <w:szCs w:val="20"/>
          <w:lang w:val="es-ES"/>
        </w:rPr>
        <w:t>Residuals</w:t>
      </w:r>
      <w:proofErr w:type="spellEnd"/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1A5EE5" w:rsidRPr="001A5EE5">
        <w:rPr>
          <w:rFonts w:asciiTheme="majorHAnsi" w:hAnsiTheme="majorHAnsi" w:cstheme="majorHAnsi"/>
          <w:i/>
          <w:szCs w:val="20"/>
          <w:lang w:val="es-ES"/>
        </w:rPr>
        <w:tab/>
      </w:r>
      <w:r w:rsidR="004E06A8">
        <w:rPr>
          <w:rFonts w:asciiTheme="majorHAnsi" w:hAnsiTheme="majorHAnsi" w:cstheme="majorHAnsi"/>
          <w:i/>
          <w:szCs w:val="20"/>
          <w:lang w:val="es-ES"/>
        </w:rPr>
        <w:t>3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98 </w:t>
      </w:r>
      <w:r w:rsidR="001A5EE5">
        <w:rPr>
          <w:rFonts w:asciiTheme="majorHAnsi" w:hAnsiTheme="majorHAnsi" w:cstheme="majorHAnsi"/>
          <w:i/>
          <w:szCs w:val="20"/>
          <w:lang w:val="es-ES"/>
        </w:rPr>
        <w:tab/>
      </w:r>
      <w:r w:rsidR="004E06A8">
        <w:rPr>
          <w:rFonts w:asciiTheme="majorHAnsi" w:hAnsiTheme="majorHAnsi" w:cstheme="majorHAnsi"/>
          <w:i/>
          <w:szCs w:val="20"/>
          <w:lang w:val="es-ES"/>
        </w:rPr>
        <w:t>401.56</w:t>
      </w:r>
      <w:r w:rsidR="004E06A8">
        <w:rPr>
          <w:rFonts w:asciiTheme="majorHAnsi" w:hAnsiTheme="majorHAnsi" w:cstheme="majorHAnsi"/>
          <w:i/>
          <w:szCs w:val="20"/>
          <w:lang w:val="es-ES"/>
        </w:rPr>
        <w:tab/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1A5EE5">
        <w:rPr>
          <w:rFonts w:asciiTheme="majorHAnsi" w:hAnsiTheme="majorHAnsi" w:cstheme="majorHAnsi"/>
          <w:i/>
          <w:szCs w:val="20"/>
          <w:lang w:val="es-ES"/>
        </w:rPr>
        <w:tab/>
      </w:r>
      <w:r w:rsidR="004E06A8" w:rsidRPr="004E06A8">
        <w:rPr>
          <w:rFonts w:asciiTheme="majorHAnsi" w:hAnsiTheme="majorHAnsi" w:cstheme="majorHAnsi"/>
          <w:i/>
          <w:szCs w:val="20"/>
          <w:lang w:val="es-ES"/>
        </w:rPr>
        <w:t>1.0090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             </w:t>
      </w:r>
    </w:p>
    <w:p w:rsidR="002964E2" w:rsidRPr="00763A79" w:rsidDel="00D114AA" w:rsidRDefault="002964E2" w:rsidP="002964E2">
      <w:pPr>
        <w:spacing w:before="0" w:after="0"/>
        <w:jc w:val="both"/>
        <w:rPr>
          <w:del w:id="5" w:author="FRS" w:date="2017-05-29T12:43:00Z"/>
          <w:rFonts w:asciiTheme="majorHAnsi" w:hAnsiTheme="majorHAnsi" w:cstheme="majorHAnsi"/>
          <w:i/>
          <w:szCs w:val="20"/>
          <w:lang w:val="es-ES"/>
        </w:rPr>
      </w:pPr>
      <w:del w:id="6" w:author="FRS" w:date="2017-05-29T12:43:00Z">
        <w:r w:rsidRPr="00763A79" w:rsidDel="00D114AA">
          <w:rPr>
            <w:rFonts w:asciiTheme="majorHAnsi" w:hAnsiTheme="majorHAnsi" w:cstheme="majorHAnsi"/>
            <w:i/>
            <w:szCs w:val="20"/>
            <w:lang w:val="es-ES"/>
          </w:rPr>
          <w:delText>---</w:delText>
        </w:r>
      </w:del>
    </w:p>
    <w:p w:rsidR="002964E2" w:rsidDel="00D114AA" w:rsidRDefault="002964E2" w:rsidP="002964E2">
      <w:pPr>
        <w:spacing w:before="0" w:after="0"/>
        <w:jc w:val="both"/>
        <w:rPr>
          <w:del w:id="7" w:author="FRS" w:date="2017-05-29T12:43:00Z"/>
          <w:rFonts w:asciiTheme="majorHAnsi" w:hAnsiTheme="majorHAnsi" w:cstheme="majorHAnsi"/>
          <w:i/>
          <w:szCs w:val="20"/>
          <w:lang w:val="es-ES"/>
        </w:rPr>
      </w:pPr>
      <w:del w:id="8" w:author="FRS" w:date="2017-05-29T12:43:00Z">
        <w:r w:rsidRPr="00763A79" w:rsidDel="00D114AA">
          <w:rPr>
            <w:rFonts w:asciiTheme="majorHAnsi" w:hAnsiTheme="majorHAnsi" w:cstheme="majorHAnsi"/>
            <w:i/>
            <w:szCs w:val="20"/>
            <w:lang w:val="es-ES"/>
          </w:rPr>
          <w:delText xml:space="preserve">Signif. codes:  0 ‘***’ 0.001 ‘**’ 0.01 ‘*’ 0.05 ‘.’ </w:delText>
        </w:r>
        <w:r w:rsidRPr="00990E51" w:rsidDel="00D114AA">
          <w:rPr>
            <w:rFonts w:asciiTheme="majorHAnsi" w:hAnsiTheme="majorHAnsi" w:cstheme="majorHAnsi"/>
            <w:i/>
            <w:szCs w:val="20"/>
            <w:lang w:val="es-ES"/>
          </w:rPr>
          <w:delText>0.1 ‘ ’ 1</w:delText>
        </w:r>
      </w:del>
    </w:p>
    <w:p w:rsidR="00237DE5" w:rsidRPr="001A5EE5" w:rsidRDefault="00237DE5" w:rsidP="00237D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2763E4" w:rsidRPr="00A91994" w:rsidRDefault="00703FC7" w:rsidP="00237D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Si nos fijamos en los coeficientes del modelo</w:t>
      </w:r>
      <w:r w:rsidR="005251C1">
        <w:rPr>
          <w:rFonts w:asciiTheme="majorHAnsi" w:hAnsiTheme="majorHAnsi" w:cstheme="majorHAnsi"/>
          <w:szCs w:val="20"/>
          <w:lang w:val="es-ES"/>
        </w:rPr>
        <w:t xml:space="preserve"> (</w:t>
      </w:r>
      <w:r w:rsidR="00A94754" w:rsidRPr="004E06A8">
        <w:rPr>
          <w:rFonts w:asciiTheme="majorHAnsi" w:hAnsiTheme="majorHAnsi" w:cstheme="majorHAnsi"/>
          <w:color w:val="FF0000"/>
          <w:szCs w:val="20"/>
          <w:lang w:val="es-ES"/>
        </w:rPr>
        <w:t xml:space="preserve">R los denomina </w:t>
      </w:r>
      <w:proofErr w:type="spellStart"/>
      <w:r w:rsidR="00A94754" w:rsidRPr="004E06A8">
        <w:rPr>
          <w:rFonts w:asciiTheme="majorHAnsi" w:hAnsiTheme="majorHAnsi" w:cstheme="majorHAnsi"/>
          <w:color w:val="FF0000"/>
          <w:szCs w:val="20"/>
          <w:lang w:val="es-ES"/>
        </w:rPr>
        <w:t>e</w:t>
      </w:r>
      <w:r w:rsidR="005251C1" w:rsidRPr="004E06A8">
        <w:rPr>
          <w:rFonts w:asciiTheme="majorHAnsi" w:hAnsiTheme="majorHAnsi" w:cstheme="majorHAnsi"/>
          <w:i/>
          <w:color w:val="FF0000"/>
          <w:szCs w:val="20"/>
          <w:lang w:val="es-ES"/>
        </w:rPr>
        <w:t>stimates</w:t>
      </w:r>
      <w:proofErr w:type="spellEnd"/>
      <w:r w:rsidR="005251C1">
        <w:rPr>
          <w:rFonts w:asciiTheme="majorHAnsi" w:hAnsiTheme="majorHAnsi" w:cstheme="majorHAnsi"/>
          <w:szCs w:val="20"/>
          <w:lang w:val="es-ES"/>
        </w:rPr>
        <w:t>)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vemos que el intercepto, en el que se encuentra alojado el grupo control tiene un valor de 3.0</w:t>
      </w:r>
      <w:r w:rsidR="00E410CB">
        <w:rPr>
          <w:rFonts w:asciiTheme="majorHAnsi" w:hAnsiTheme="majorHAnsi" w:cstheme="majorHAnsi"/>
          <w:szCs w:val="20"/>
          <w:lang w:val="es-ES"/>
        </w:rPr>
        <w:t>5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4E06A8">
        <w:rPr>
          <w:rFonts w:asciiTheme="majorHAnsi" w:hAnsiTheme="majorHAnsi" w:cstheme="majorHAnsi"/>
          <w:szCs w:val="20"/>
          <w:lang w:val="es-ES"/>
        </w:rPr>
        <w:t>± 0.07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. Esto quiere decir que el modelo </w:t>
      </w:r>
      <w:r w:rsidR="00D23E2F">
        <w:rPr>
          <w:rFonts w:asciiTheme="majorHAnsi" w:hAnsiTheme="majorHAnsi" w:cstheme="majorHAnsi"/>
          <w:szCs w:val="20"/>
          <w:lang w:val="es-ES"/>
        </w:rPr>
        <w:t>estima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un valor medio de 3.0</w:t>
      </w:r>
      <w:r w:rsidR="004E06A8">
        <w:rPr>
          <w:rFonts w:asciiTheme="majorHAnsi" w:hAnsiTheme="majorHAnsi" w:cstheme="majorHAnsi"/>
          <w:szCs w:val="20"/>
          <w:lang w:val="es-ES"/>
        </w:rPr>
        <w:t>5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6B02B3" w:rsidRPr="00A91994">
        <w:rPr>
          <w:rFonts w:asciiTheme="majorHAnsi" w:hAnsiTheme="majorHAnsi" w:cstheme="majorHAnsi"/>
          <w:szCs w:val="20"/>
          <w:lang w:val="es-ES"/>
        </w:rPr>
        <w:t>m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para las plantas procedentes del control con un error t</w:t>
      </w:r>
      <w:r w:rsidR="004E06A8">
        <w:rPr>
          <w:rFonts w:asciiTheme="majorHAnsi" w:hAnsiTheme="majorHAnsi" w:cstheme="majorHAnsi"/>
          <w:szCs w:val="20"/>
          <w:lang w:val="es-ES"/>
        </w:rPr>
        <w:t>ípico de 0.07</w:t>
      </w:r>
      <w:r w:rsidR="00A1024B" w:rsidRPr="00A91994">
        <w:rPr>
          <w:rFonts w:asciiTheme="majorHAnsi" w:hAnsiTheme="majorHAnsi" w:cstheme="majorHAnsi"/>
          <w:szCs w:val="20"/>
          <w:lang w:val="es-ES"/>
        </w:rPr>
        <w:t xml:space="preserve"> m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. ¿Qué sucede con el grupo tratamiento? Pues bien, el coeficiente del modelo 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para el tratamiento con fertilizante es </w:t>
      </w:r>
      <w:r w:rsidRPr="00A91994">
        <w:rPr>
          <w:rFonts w:asciiTheme="majorHAnsi" w:hAnsiTheme="majorHAnsi" w:cstheme="majorHAnsi"/>
          <w:szCs w:val="20"/>
          <w:lang w:val="es-ES"/>
        </w:rPr>
        <w:t>0.</w:t>
      </w:r>
      <w:r w:rsidR="004E06A8">
        <w:rPr>
          <w:rFonts w:asciiTheme="majorHAnsi" w:hAnsiTheme="majorHAnsi" w:cstheme="majorHAnsi"/>
          <w:szCs w:val="20"/>
          <w:lang w:val="es-ES"/>
        </w:rPr>
        <w:t>1 ± 0.1</w:t>
      </w:r>
      <w:r w:rsidRPr="00A91994">
        <w:rPr>
          <w:rFonts w:asciiTheme="majorHAnsi" w:hAnsiTheme="majorHAnsi" w:cstheme="majorHAnsi"/>
          <w:szCs w:val="20"/>
          <w:lang w:val="es-ES"/>
        </w:rPr>
        <w:t>, lo que implica que el modelo predice que las plantas tratadas con el fertilizante tendrá</w:t>
      </w:r>
      <w:r w:rsidR="004E06A8">
        <w:rPr>
          <w:rFonts w:asciiTheme="majorHAnsi" w:hAnsiTheme="majorHAnsi" w:cstheme="majorHAnsi"/>
          <w:szCs w:val="20"/>
          <w:lang w:val="es-ES"/>
        </w:rPr>
        <w:t>n un tamaño medio de 3.15 ± 0.1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m. A tenor </w:t>
      </w:r>
      <w:r w:rsidR="00004769">
        <w:rPr>
          <w:rFonts w:asciiTheme="majorHAnsi" w:hAnsiTheme="majorHAnsi" w:cstheme="majorHAnsi"/>
          <w:szCs w:val="20"/>
          <w:lang w:val="es-ES"/>
        </w:rPr>
        <w:t xml:space="preserve">del valor relativamente pequeño del </w:t>
      </w:r>
      <w:r w:rsidR="00004769" w:rsidRPr="00A91994">
        <w:rPr>
          <w:rFonts w:asciiTheme="majorHAnsi" w:hAnsiTheme="majorHAnsi" w:cstheme="majorHAnsi"/>
          <w:szCs w:val="20"/>
          <w:lang w:val="es-ES"/>
        </w:rPr>
        <w:t xml:space="preserve">coeficiente </w:t>
      </w:r>
      <w:r w:rsidR="00004769">
        <w:rPr>
          <w:rFonts w:asciiTheme="majorHAnsi" w:hAnsiTheme="majorHAnsi" w:cstheme="majorHAnsi"/>
          <w:szCs w:val="20"/>
          <w:lang w:val="es-ES"/>
        </w:rPr>
        <w:t xml:space="preserve">para el tratamiento con fertilizante, de su </w:t>
      </w:r>
      <w:r w:rsidR="00004769" w:rsidRPr="00A91994">
        <w:rPr>
          <w:rFonts w:asciiTheme="majorHAnsi" w:hAnsiTheme="majorHAnsi" w:cstheme="majorHAnsi"/>
          <w:szCs w:val="20"/>
          <w:lang w:val="es-ES"/>
        </w:rPr>
        <w:t xml:space="preserve">error </w:t>
      </w:r>
      <w:r w:rsidR="00004769">
        <w:rPr>
          <w:rFonts w:asciiTheme="majorHAnsi" w:hAnsiTheme="majorHAnsi" w:cstheme="majorHAnsi"/>
          <w:szCs w:val="20"/>
          <w:lang w:val="es-ES"/>
        </w:rPr>
        <w:t>típico (relativamente grande), y de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la </w:t>
      </w:r>
      <w:r w:rsidR="00004769">
        <w:rPr>
          <w:rFonts w:asciiTheme="majorHAnsi" w:hAnsiTheme="majorHAnsi" w:cstheme="majorHAnsi"/>
          <w:szCs w:val="20"/>
          <w:lang w:val="es-ES"/>
        </w:rPr>
        <w:t xml:space="preserve">similitud </w:t>
      </w:r>
      <w:r w:rsidRPr="00A91994">
        <w:rPr>
          <w:rFonts w:asciiTheme="majorHAnsi" w:hAnsiTheme="majorHAnsi" w:cstheme="majorHAnsi"/>
          <w:szCs w:val="20"/>
          <w:lang w:val="es-ES"/>
        </w:rPr>
        <w:t>de las distribuciones</w:t>
      </w:r>
      <w:r w:rsidR="00004769">
        <w:rPr>
          <w:rFonts w:asciiTheme="majorHAnsi" w:hAnsiTheme="majorHAnsi" w:cstheme="majorHAnsi"/>
          <w:szCs w:val="20"/>
          <w:lang w:val="es-ES"/>
        </w:rPr>
        <w:t xml:space="preserve"> del grupo control y el grupo tratado con fertilizante,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parece razonable concluir que el fertilizante no ha tenido un efecto “significativo” sobre el crecimiento de las plantas. El valor </w:t>
      </w: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obtenido para el estimador así lo </w:t>
      </w:r>
      <w:r w:rsidR="00E71B16" w:rsidRPr="00A91994">
        <w:rPr>
          <w:rFonts w:asciiTheme="majorHAnsi" w:hAnsiTheme="majorHAnsi" w:cstheme="majorHAnsi"/>
          <w:szCs w:val="20"/>
          <w:lang w:val="es-ES"/>
        </w:rPr>
        <w:t>sugiere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(</w:t>
      </w:r>
      <w:r w:rsidR="000E0D3A" w:rsidRPr="00A91994">
        <w:rPr>
          <w:rFonts w:asciiTheme="majorHAnsi" w:hAnsiTheme="majorHAnsi" w:cstheme="majorHAnsi"/>
          <w:i/>
          <w:szCs w:val="20"/>
          <w:lang w:val="es-ES"/>
        </w:rPr>
        <w:t>F</w:t>
      </w:r>
      <w:r w:rsidR="004E06A8">
        <w:rPr>
          <w:rFonts w:asciiTheme="majorHAnsi" w:hAnsiTheme="majorHAnsi" w:cstheme="majorHAnsi"/>
          <w:szCs w:val="20"/>
          <w:vertAlign w:val="subscript"/>
          <w:lang w:val="es-ES"/>
        </w:rPr>
        <w:t>1</w:t>
      </w:r>
      <w:proofErr w:type="gramStart"/>
      <w:r w:rsidR="004E06A8">
        <w:rPr>
          <w:rFonts w:asciiTheme="majorHAnsi" w:hAnsiTheme="majorHAnsi" w:cstheme="majorHAnsi"/>
          <w:szCs w:val="20"/>
          <w:vertAlign w:val="subscript"/>
          <w:lang w:val="es-ES"/>
        </w:rPr>
        <w:t>,3</w:t>
      </w:r>
      <w:r w:rsidR="000E0D3A" w:rsidRPr="00A91994">
        <w:rPr>
          <w:rFonts w:asciiTheme="majorHAnsi" w:hAnsiTheme="majorHAnsi" w:cstheme="majorHAnsi"/>
          <w:szCs w:val="20"/>
          <w:vertAlign w:val="subscript"/>
          <w:lang w:val="es-ES"/>
        </w:rPr>
        <w:t>98</w:t>
      </w:r>
      <w:proofErr w:type="gramEnd"/>
      <w:r w:rsidR="004E06A8">
        <w:rPr>
          <w:rFonts w:asciiTheme="majorHAnsi" w:hAnsiTheme="majorHAnsi" w:cstheme="majorHAnsi"/>
          <w:szCs w:val="20"/>
          <w:lang w:val="es-ES"/>
        </w:rPr>
        <w:t xml:space="preserve"> = 1.03</w:t>
      </w:r>
      <w:r w:rsidR="000E0D3A" w:rsidRPr="00A91994">
        <w:rPr>
          <w:rFonts w:asciiTheme="majorHAnsi" w:hAnsiTheme="majorHAnsi" w:cstheme="majorHAnsi"/>
          <w:szCs w:val="20"/>
          <w:lang w:val="es-ES"/>
        </w:rPr>
        <w:t xml:space="preserve">, </w:t>
      </w:r>
      <w:r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="004E06A8">
        <w:rPr>
          <w:rFonts w:asciiTheme="majorHAnsi" w:hAnsiTheme="majorHAnsi" w:cstheme="majorHAnsi"/>
          <w:szCs w:val="20"/>
          <w:lang w:val="es-ES"/>
        </w:rPr>
        <w:t xml:space="preserve"> = 0.31</w:t>
      </w:r>
      <w:r w:rsidRPr="00A91994">
        <w:rPr>
          <w:rFonts w:asciiTheme="majorHAnsi" w:hAnsiTheme="majorHAnsi" w:cstheme="majorHAnsi"/>
          <w:szCs w:val="20"/>
          <w:lang w:val="es-ES"/>
        </w:rPr>
        <w:t>).</w:t>
      </w:r>
      <w:r w:rsidR="00E71B16" w:rsidRPr="00A91994">
        <w:rPr>
          <w:rFonts w:asciiTheme="majorHAnsi" w:hAnsiTheme="majorHAnsi" w:cstheme="majorHAnsi"/>
          <w:szCs w:val="20"/>
          <w:lang w:val="es-ES"/>
        </w:rPr>
        <w:t xml:space="preserve"> Por lo tanto, no parece que exista ningún inconveniente en utilizar únicamente los coeficientes del modelo ajustado y el valor </w:t>
      </w:r>
      <w:r w:rsidR="00E71B16"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="00E71B16" w:rsidRPr="00A91994">
        <w:rPr>
          <w:rFonts w:asciiTheme="majorHAnsi" w:hAnsiTheme="majorHAnsi" w:cstheme="majorHAnsi"/>
          <w:szCs w:val="20"/>
          <w:lang w:val="es-ES"/>
        </w:rPr>
        <w:t>para interpretar los resultados de nuestro experimento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.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</w:t>
      </w:r>
    </w:p>
    <w:p w:rsidR="00703FC7" w:rsidRPr="00A91994" w:rsidRDefault="00E71B16" w:rsidP="000A3F71">
      <w:pPr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lastRenderedPageBreak/>
        <w:t xml:space="preserve">Pero, ¿Qué sucede si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doblo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el tamaño </w:t>
      </w:r>
      <w:proofErr w:type="spellStart"/>
      <w:r w:rsidRPr="00A91994">
        <w:rPr>
          <w:rFonts w:asciiTheme="majorHAnsi" w:hAnsiTheme="majorHAnsi" w:cstheme="majorHAnsi"/>
          <w:szCs w:val="20"/>
          <w:lang w:val="es-ES"/>
        </w:rPr>
        <w:t>muestral</w:t>
      </w:r>
      <w:proofErr w:type="spellEnd"/>
      <w:r w:rsidRPr="00A91994">
        <w:rPr>
          <w:rFonts w:asciiTheme="majorHAnsi" w:hAnsiTheme="majorHAnsi" w:cstheme="majorHAnsi"/>
          <w:szCs w:val="20"/>
          <w:lang w:val="es-ES"/>
        </w:rPr>
        <w:t xml:space="preserve">? </w:t>
      </w:r>
    </w:p>
    <w:p w:rsidR="00E23793" w:rsidRPr="00A91994" w:rsidRDefault="00990E51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spellStart"/>
      <w:proofErr w:type="gramStart"/>
      <w:r w:rsidR="00615B59">
        <w:rPr>
          <w:rFonts w:asciiTheme="majorHAnsi" w:hAnsiTheme="majorHAnsi" w:cstheme="majorHAnsi"/>
          <w:i/>
          <w:szCs w:val="20"/>
          <w:lang w:val="es-ES"/>
        </w:rPr>
        <w:t>set.seed</w:t>
      </w:r>
      <w:proofErr w:type="spellEnd"/>
      <w:r w:rsidR="00615B59">
        <w:rPr>
          <w:rFonts w:asciiTheme="majorHAnsi" w:hAnsiTheme="majorHAnsi" w:cstheme="majorHAnsi"/>
          <w:i/>
          <w:szCs w:val="20"/>
          <w:lang w:val="es-ES"/>
        </w:rPr>
        <w:t>(</w:t>
      </w:r>
      <w:proofErr w:type="gramEnd"/>
      <w:r w:rsidR="00615B59">
        <w:rPr>
          <w:rFonts w:asciiTheme="majorHAnsi" w:hAnsiTheme="majorHAnsi" w:cstheme="majorHAnsi"/>
          <w:i/>
          <w:szCs w:val="20"/>
          <w:lang w:val="es-ES"/>
        </w:rPr>
        <w:t>2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0)</w:t>
      </w:r>
    </w:p>
    <w:p w:rsidR="00E23793" w:rsidRPr="00A91994" w:rsidRDefault="00990E51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gramStart"/>
      <w:r w:rsidR="00E23793" w:rsidRPr="00A91994">
        <w:rPr>
          <w:rFonts w:asciiTheme="majorHAnsi" w:hAnsiTheme="majorHAnsi" w:cstheme="majorHAnsi"/>
          <w:i/>
          <w:szCs w:val="20"/>
          <w:lang w:val="es-ES"/>
        </w:rPr>
        <w:t>control</w:t>
      </w:r>
      <w:proofErr w:type="gramEnd"/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&lt;- </w:t>
      </w:r>
      <w:proofErr w:type="spellStart"/>
      <w:r w:rsidR="00E23793" w:rsidRPr="00A91994">
        <w:rPr>
          <w:rFonts w:asciiTheme="majorHAnsi" w:hAnsiTheme="majorHAnsi" w:cstheme="majorHAnsi"/>
          <w:i/>
          <w:szCs w:val="20"/>
          <w:lang w:val="es-ES"/>
        </w:rPr>
        <w:t>rnorm</w:t>
      </w:r>
      <w:proofErr w:type="spellEnd"/>
      <w:r w:rsidR="00E23793" w:rsidRPr="00A91994">
        <w:rPr>
          <w:rFonts w:asciiTheme="majorHAnsi" w:hAnsiTheme="majorHAnsi" w:cstheme="majorHAnsi"/>
          <w:i/>
          <w:szCs w:val="20"/>
          <w:lang w:val="es-ES"/>
        </w:rPr>
        <w:t>(</w:t>
      </w:r>
      <w:r w:rsidR="00615B59">
        <w:rPr>
          <w:rFonts w:asciiTheme="majorHAnsi" w:hAnsiTheme="majorHAnsi" w:cstheme="majorHAnsi"/>
          <w:i/>
          <w:szCs w:val="20"/>
          <w:lang w:val="es-ES"/>
        </w:rPr>
        <w:t>4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00,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3,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1)</w:t>
      </w:r>
    </w:p>
    <w:p w:rsidR="00E23793" w:rsidRPr="00A91994" w:rsidRDefault="00990E51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gramStart"/>
      <w:r w:rsidR="00850C08">
        <w:rPr>
          <w:rFonts w:asciiTheme="majorHAnsi" w:hAnsiTheme="majorHAnsi" w:cstheme="majorHAnsi"/>
          <w:i/>
          <w:szCs w:val="20"/>
          <w:lang w:val="es-ES"/>
        </w:rPr>
        <w:t>tratamiento</w:t>
      </w:r>
      <w:proofErr w:type="gramEnd"/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&lt;- </w:t>
      </w:r>
      <w:proofErr w:type="spellStart"/>
      <w:r w:rsidR="00E23793" w:rsidRPr="00A91994">
        <w:rPr>
          <w:rFonts w:asciiTheme="majorHAnsi" w:hAnsiTheme="majorHAnsi" w:cstheme="majorHAnsi"/>
          <w:i/>
          <w:szCs w:val="20"/>
          <w:lang w:val="es-ES"/>
        </w:rPr>
        <w:t>rnorm</w:t>
      </w:r>
      <w:proofErr w:type="spellEnd"/>
      <w:r w:rsidR="00E23793" w:rsidRPr="00A91994">
        <w:rPr>
          <w:rFonts w:asciiTheme="majorHAnsi" w:hAnsiTheme="majorHAnsi" w:cstheme="majorHAnsi"/>
          <w:i/>
          <w:szCs w:val="20"/>
          <w:lang w:val="es-ES"/>
        </w:rPr>
        <w:t>(</w:t>
      </w:r>
      <w:r w:rsidR="00615B59">
        <w:rPr>
          <w:rFonts w:asciiTheme="majorHAnsi" w:hAnsiTheme="majorHAnsi" w:cstheme="majorHAnsi"/>
          <w:i/>
          <w:szCs w:val="20"/>
          <w:lang w:val="es-ES"/>
        </w:rPr>
        <w:t>4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00,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3.2,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 xml:space="preserve">1) </w:t>
      </w:r>
    </w:p>
    <w:p w:rsidR="00E23793" w:rsidRPr="00A91994" w:rsidRDefault="00990E51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gramStart"/>
      <w:r w:rsidR="00615B59">
        <w:rPr>
          <w:rFonts w:asciiTheme="majorHAnsi" w:hAnsiTheme="majorHAnsi" w:cstheme="majorHAnsi"/>
          <w:i/>
          <w:szCs w:val="20"/>
          <w:lang w:val="es-ES"/>
        </w:rPr>
        <w:t>grupo</w:t>
      </w:r>
      <w:proofErr w:type="gramEnd"/>
      <w:r w:rsidR="00615B59">
        <w:rPr>
          <w:rFonts w:asciiTheme="majorHAnsi" w:hAnsiTheme="majorHAnsi" w:cstheme="majorHAnsi"/>
          <w:i/>
          <w:szCs w:val="20"/>
          <w:lang w:val="es-ES"/>
        </w:rPr>
        <w:t xml:space="preserve"> &lt;- </w:t>
      </w:r>
      <w:proofErr w:type="spellStart"/>
      <w:r w:rsidR="00615B59">
        <w:rPr>
          <w:rFonts w:asciiTheme="majorHAnsi" w:hAnsiTheme="majorHAnsi" w:cstheme="majorHAnsi"/>
          <w:i/>
          <w:szCs w:val="20"/>
          <w:lang w:val="es-ES"/>
        </w:rPr>
        <w:t>gl</w:t>
      </w:r>
      <w:proofErr w:type="spellEnd"/>
      <w:r w:rsidR="00615B59">
        <w:rPr>
          <w:rFonts w:asciiTheme="majorHAnsi" w:hAnsiTheme="majorHAnsi" w:cstheme="majorHAnsi"/>
          <w:i/>
          <w:szCs w:val="20"/>
          <w:lang w:val="es-ES"/>
        </w:rPr>
        <w:t>(2, 400, 8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 xml:space="preserve">00, </w:t>
      </w:r>
      <w:proofErr w:type="spellStart"/>
      <w:r w:rsidR="00E23793" w:rsidRPr="00A91994">
        <w:rPr>
          <w:rFonts w:asciiTheme="majorHAnsi" w:hAnsiTheme="majorHAnsi" w:cstheme="majorHAnsi"/>
          <w:i/>
          <w:szCs w:val="20"/>
          <w:lang w:val="es-ES"/>
        </w:rPr>
        <w:t>labels</w:t>
      </w:r>
      <w:proofErr w:type="spellEnd"/>
      <w:r w:rsidR="00E23793" w:rsidRPr="00A91994">
        <w:rPr>
          <w:rFonts w:asciiTheme="majorHAnsi" w:hAnsiTheme="majorHAnsi" w:cstheme="majorHAnsi"/>
          <w:i/>
          <w:szCs w:val="20"/>
          <w:lang w:val="es-ES"/>
        </w:rPr>
        <w:t xml:space="preserve"> = c("control", "tratamiento"))</w:t>
      </w:r>
    </w:p>
    <w:p w:rsidR="00E23793" w:rsidRPr="00A91994" w:rsidRDefault="00990E51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spellStart"/>
      <w:proofErr w:type="gramStart"/>
      <w:r w:rsidR="00850C08">
        <w:rPr>
          <w:rFonts w:asciiTheme="majorHAnsi" w:hAnsiTheme="majorHAnsi" w:cstheme="majorHAnsi"/>
          <w:i/>
          <w:szCs w:val="20"/>
          <w:lang w:val="es-ES"/>
        </w:rPr>
        <w:t>taman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o</w:t>
      </w:r>
      <w:proofErr w:type="spellEnd"/>
      <w:proofErr w:type="gramEnd"/>
      <w:r w:rsidR="00E23793" w:rsidRPr="00A91994">
        <w:rPr>
          <w:rFonts w:asciiTheme="majorHAnsi" w:hAnsiTheme="majorHAnsi" w:cstheme="majorHAnsi"/>
          <w:i/>
          <w:szCs w:val="20"/>
          <w:lang w:val="es-ES"/>
        </w:rPr>
        <w:t xml:space="preserve"> &lt;- c(control, tratamiento)</w:t>
      </w:r>
    </w:p>
    <w:p w:rsidR="00E23793" w:rsidRPr="00A91994" w:rsidRDefault="00990E51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spellStart"/>
      <w:proofErr w:type="gramStart"/>
      <w:r w:rsidR="00850C08">
        <w:rPr>
          <w:rFonts w:asciiTheme="majorHAnsi" w:hAnsiTheme="majorHAnsi" w:cstheme="majorHAnsi"/>
          <w:i/>
          <w:szCs w:val="20"/>
          <w:lang w:val="es-ES"/>
        </w:rPr>
        <w:t>boxplot</w:t>
      </w:r>
      <w:proofErr w:type="spellEnd"/>
      <w:r w:rsidR="00850C08">
        <w:rPr>
          <w:rFonts w:asciiTheme="majorHAnsi" w:hAnsiTheme="majorHAnsi" w:cstheme="majorHAnsi"/>
          <w:i/>
          <w:szCs w:val="20"/>
          <w:lang w:val="es-ES"/>
        </w:rPr>
        <w:t>(</w:t>
      </w:r>
      <w:proofErr w:type="spellStart"/>
      <w:proofErr w:type="gramEnd"/>
      <w:r w:rsidR="00850C08">
        <w:rPr>
          <w:rFonts w:asciiTheme="majorHAnsi" w:hAnsiTheme="majorHAnsi" w:cstheme="majorHAnsi"/>
          <w:i/>
          <w:szCs w:val="20"/>
          <w:lang w:val="es-ES"/>
        </w:rPr>
        <w:t>taman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o</w:t>
      </w:r>
      <w:proofErr w:type="spellEnd"/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~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E23793" w:rsidRPr="00A91994">
        <w:rPr>
          <w:rFonts w:asciiTheme="majorHAnsi" w:hAnsiTheme="majorHAnsi" w:cstheme="majorHAnsi"/>
          <w:i/>
          <w:szCs w:val="20"/>
          <w:lang w:val="es-ES"/>
        </w:rPr>
        <w:t>grupo)</w:t>
      </w:r>
    </w:p>
    <w:p w:rsidR="00207D40" w:rsidRDefault="00207D40" w:rsidP="00207D40">
      <w:pPr>
        <w:spacing w:before="0" w:after="0"/>
        <w:jc w:val="both"/>
        <w:rPr>
          <w:rFonts w:asciiTheme="majorHAnsi" w:hAnsiTheme="majorHAnsi" w:cstheme="majorHAnsi"/>
          <w:b/>
          <w:i/>
          <w:szCs w:val="20"/>
          <w:lang w:val="es-ES"/>
        </w:rPr>
      </w:pPr>
    </w:p>
    <w:p w:rsidR="00207D40" w:rsidRPr="00207D40" w:rsidRDefault="00207D40" w:rsidP="00207D40">
      <w:pPr>
        <w:spacing w:before="0" w:after="0"/>
        <w:jc w:val="both"/>
        <w:rPr>
          <w:rFonts w:asciiTheme="majorHAnsi" w:hAnsiTheme="majorHAnsi" w:cstheme="majorHAnsi"/>
          <w:b/>
          <w:i/>
          <w:szCs w:val="20"/>
          <w:lang w:val="es-ES"/>
        </w:rPr>
      </w:pPr>
      <w:r w:rsidRPr="00207D40">
        <w:rPr>
          <w:rFonts w:asciiTheme="majorHAnsi" w:hAnsiTheme="majorHAnsi" w:cstheme="majorHAnsi"/>
          <w:b/>
          <w:i/>
          <w:szCs w:val="20"/>
          <w:lang w:val="es-ES"/>
        </w:rPr>
        <w:t xml:space="preserve">[INSERTAR FIGURA </w:t>
      </w:r>
      <w:r>
        <w:rPr>
          <w:rFonts w:asciiTheme="majorHAnsi" w:hAnsiTheme="majorHAnsi" w:cstheme="majorHAnsi"/>
          <w:b/>
          <w:i/>
          <w:szCs w:val="20"/>
          <w:lang w:val="es-ES"/>
        </w:rPr>
        <w:t>2</w:t>
      </w:r>
      <w:r w:rsidRPr="00207D40">
        <w:rPr>
          <w:rFonts w:asciiTheme="majorHAnsi" w:hAnsiTheme="majorHAnsi" w:cstheme="majorHAnsi"/>
          <w:b/>
          <w:i/>
          <w:szCs w:val="20"/>
          <w:lang w:val="es-ES"/>
        </w:rPr>
        <w:t>]</w:t>
      </w:r>
    </w:p>
    <w:p w:rsidR="00F657A8" w:rsidRPr="00A91994" w:rsidRDefault="00F657A8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F657A8" w:rsidRPr="00A91994" w:rsidRDefault="00F657A8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 xml:space="preserve">El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diagrama de cajas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muestra que la distribución del tamaño de planta para ambos grupos no parece haber cambiado mucho (como era de esperar ya que hemos mantenido la media y desviación típica para ambos grupos). Pero veamos qu</w:t>
      </w:r>
      <w:r w:rsidR="00D23E2F">
        <w:rPr>
          <w:rFonts w:asciiTheme="majorHAnsi" w:hAnsiTheme="majorHAnsi" w:cstheme="majorHAnsi"/>
          <w:szCs w:val="20"/>
          <w:lang w:val="es-ES"/>
        </w:rPr>
        <w:t>é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sucede 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con los coeficientes del modelo y el valor </w:t>
      </w:r>
      <w:r w:rsidR="00673B73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Pr="00A91994">
        <w:rPr>
          <w:rFonts w:asciiTheme="majorHAnsi" w:hAnsiTheme="majorHAnsi" w:cstheme="majorHAnsi"/>
          <w:szCs w:val="20"/>
          <w:lang w:val="es-ES"/>
        </w:rPr>
        <w:t>:</w:t>
      </w:r>
    </w:p>
    <w:p w:rsidR="00F657A8" w:rsidRPr="00A91994" w:rsidRDefault="00F657A8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1B5A35" w:rsidRPr="005251C1" w:rsidRDefault="00990E51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5251C1">
        <w:rPr>
          <w:rFonts w:asciiTheme="majorHAnsi" w:hAnsiTheme="majorHAnsi" w:cstheme="majorHAnsi"/>
          <w:i/>
          <w:szCs w:val="20"/>
          <w:lang w:val="en-GB"/>
        </w:rPr>
        <w:t xml:space="preserve">&gt; </w:t>
      </w:r>
      <w:r w:rsidR="00E23793" w:rsidRPr="005251C1">
        <w:rPr>
          <w:rFonts w:asciiTheme="majorHAnsi" w:hAnsiTheme="majorHAnsi" w:cstheme="majorHAnsi"/>
          <w:i/>
          <w:szCs w:val="20"/>
          <w:lang w:val="en-GB"/>
        </w:rPr>
        <w:t xml:space="preserve">lm2 &lt;- </w:t>
      </w:r>
      <w:proofErr w:type="gramStart"/>
      <w:r w:rsidR="00E23793" w:rsidRPr="005251C1">
        <w:rPr>
          <w:rFonts w:asciiTheme="majorHAnsi" w:hAnsiTheme="majorHAnsi" w:cstheme="majorHAnsi"/>
          <w:i/>
          <w:szCs w:val="20"/>
          <w:lang w:val="en-GB"/>
        </w:rPr>
        <w:t>lm(</w:t>
      </w:r>
      <w:proofErr w:type="spellStart"/>
      <w:proofErr w:type="gramEnd"/>
      <w:r w:rsidR="00E23793" w:rsidRPr="005251C1">
        <w:rPr>
          <w:rFonts w:asciiTheme="majorHAnsi" w:hAnsiTheme="majorHAnsi" w:cstheme="majorHAnsi"/>
          <w:i/>
          <w:szCs w:val="20"/>
          <w:lang w:val="en-GB"/>
        </w:rPr>
        <w:t>tama</w:t>
      </w:r>
      <w:r w:rsidR="00850C08" w:rsidRPr="005251C1">
        <w:rPr>
          <w:rFonts w:asciiTheme="majorHAnsi" w:hAnsiTheme="majorHAnsi" w:cstheme="majorHAnsi"/>
          <w:i/>
          <w:szCs w:val="20"/>
          <w:lang w:val="en-GB"/>
        </w:rPr>
        <w:t>n</w:t>
      </w:r>
      <w:r w:rsidR="00E23793" w:rsidRPr="005251C1">
        <w:rPr>
          <w:rFonts w:asciiTheme="majorHAnsi" w:hAnsiTheme="majorHAnsi" w:cstheme="majorHAnsi"/>
          <w:i/>
          <w:szCs w:val="20"/>
          <w:lang w:val="en-GB"/>
        </w:rPr>
        <w:t>o</w:t>
      </w:r>
      <w:proofErr w:type="spellEnd"/>
      <w:r w:rsidR="00E23793" w:rsidRPr="005251C1">
        <w:rPr>
          <w:rFonts w:asciiTheme="majorHAnsi" w:hAnsiTheme="majorHAnsi" w:cstheme="majorHAnsi"/>
          <w:i/>
          <w:szCs w:val="20"/>
          <w:lang w:val="en-GB"/>
        </w:rPr>
        <w:t xml:space="preserve"> ~ </w:t>
      </w:r>
      <w:proofErr w:type="spellStart"/>
      <w:r w:rsidR="00E23793" w:rsidRPr="005251C1">
        <w:rPr>
          <w:rFonts w:asciiTheme="majorHAnsi" w:hAnsiTheme="majorHAnsi" w:cstheme="majorHAnsi"/>
          <w:i/>
          <w:szCs w:val="20"/>
          <w:lang w:val="en-GB"/>
        </w:rPr>
        <w:t>grupo</w:t>
      </w:r>
      <w:proofErr w:type="spellEnd"/>
      <w:r w:rsidR="00E23793" w:rsidRPr="005251C1">
        <w:rPr>
          <w:rFonts w:asciiTheme="majorHAnsi" w:hAnsiTheme="majorHAnsi" w:cstheme="majorHAnsi"/>
          <w:i/>
          <w:szCs w:val="20"/>
          <w:lang w:val="en-GB"/>
        </w:rPr>
        <w:t xml:space="preserve">) </w:t>
      </w:r>
    </w:p>
    <w:p w:rsidR="007263F8" w:rsidRPr="005251C1" w:rsidRDefault="00990E51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5251C1">
        <w:rPr>
          <w:rFonts w:asciiTheme="majorHAnsi" w:hAnsiTheme="majorHAnsi" w:cstheme="majorHAnsi"/>
          <w:i/>
          <w:szCs w:val="20"/>
          <w:lang w:val="en-GB"/>
        </w:rPr>
        <w:t xml:space="preserve">&gt; </w:t>
      </w:r>
      <w:proofErr w:type="gramStart"/>
      <w:r w:rsidR="00E23793" w:rsidRPr="005251C1">
        <w:rPr>
          <w:rFonts w:asciiTheme="majorHAnsi" w:hAnsiTheme="majorHAnsi" w:cstheme="majorHAnsi"/>
          <w:i/>
          <w:szCs w:val="20"/>
          <w:lang w:val="en-GB"/>
        </w:rPr>
        <w:t>summary(</w:t>
      </w:r>
      <w:proofErr w:type="gramEnd"/>
      <w:r w:rsidR="00E23793" w:rsidRPr="005251C1">
        <w:rPr>
          <w:rFonts w:asciiTheme="majorHAnsi" w:hAnsiTheme="majorHAnsi" w:cstheme="majorHAnsi"/>
          <w:i/>
          <w:szCs w:val="20"/>
          <w:lang w:val="en-GB"/>
        </w:rPr>
        <w:t xml:space="preserve">lm2) </w:t>
      </w:r>
    </w:p>
    <w:p w:rsidR="001A5EE5" w:rsidRPr="005251C1" w:rsidRDefault="001A5EE5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</w:p>
    <w:p w:rsidR="001A5EE5" w:rsidRPr="001A5EE5" w:rsidRDefault="001A5EE5" w:rsidP="001A5E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1A5EE5">
        <w:rPr>
          <w:rFonts w:asciiTheme="majorHAnsi" w:hAnsiTheme="majorHAnsi" w:cstheme="majorHAnsi"/>
          <w:i/>
          <w:szCs w:val="20"/>
          <w:lang w:val="en-GB"/>
        </w:rPr>
        <w:t>Coefficients:</w:t>
      </w:r>
    </w:p>
    <w:p w:rsidR="001A5EE5" w:rsidRPr="001A5EE5" w:rsidRDefault="001A5EE5" w:rsidP="001A5E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              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Estimate </w:t>
      </w:r>
      <w:r w:rsidRPr="001A5EE5">
        <w:rPr>
          <w:rFonts w:asciiTheme="majorHAnsi" w:hAnsiTheme="majorHAnsi" w:cstheme="majorHAnsi"/>
          <w:i/>
          <w:szCs w:val="20"/>
          <w:lang w:val="en-GB"/>
        </w:rPr>
        <w:tab/>
        <w:t xml:space="preserve">Std. Error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t value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>
        <w:rPr>
          <w:rFonts w:asciiTheme="majorHAnsi" w:hAnsiTheme="majorHAnsi" w:cstheme="majorHAnsi"/>
          <w:i/>
          <w:szCs w:val="20"/>
          <w:lang w:val="en-GB"/>
        </w:rPr>
        <w:tab/>
      </w:r>
      <w:proofErr w:type="spellStart"/>
      <w:proofErr w:type="gramStart"/>
      <w:r w:rsidRPr="001A5EE5">
        <w:rPr>
          <w:rFonts w:asciiTheme="majorHAnsi" w:hAnsiTheme="majorHAnsi" w:cstheme="majorHAnsi"/>
          <w:i/>
          <w:szCs w:val="20"/>
          <w:lang w:val="en-GB"/>
        </w:rPr>
        <w:t>Pr</w:t>
      </w:r>
      <w:proofErr w:type="spellEnd"/>
      <w:r w:rsidRPr="001A5EE5">
        <w:rPr>
          <w:rFonts w:asciiTheme="majorHAnsi" w:hAnsiTheme="majorHAnsi" w:cstheme="majorHAnsi"/>
          <w:i/>
          <w:szCs w:val="20"/>
          <w:lang w:val="en-GB"/>
        </w:rPr>
        <w:t>(</w:t>
      </w:r>
      <w:proofErr w:type="gramEnd"/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&gt;|t|)    </w:t>
      </w:r>
    </w:p>
    <w:p w:rsidR="001A5EE5" w:rsidRPr="001A5EE5" w:rsidRDefault="001A5EE5" w:rsidP="001A5E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1A5EE5">
        <w:rPr>
          <w:rFonts w:asciiTheme="majorHAnsi" w:hAnsiTheme="majorHAnsi" w:cstheme="majorHAnsi"/>
          <w:i/>
          <w:szCs w:val="20"/>
          <w:lang w:val="es-ES"/>
        </w:rPr>
        <w:t>(</w:t>
      </w:r>
      <w:proofErr w:type="spellStart"/>
      <w:r w:rsidRPr="001A5EE5">
        <w:rPr>
          <w:rFonts w:asciiTheme="majorHAnsi" w:hAnsiTheme="majorHAnsi" w:cstheme="majorHAnsi"/>
          <w:i/>
          <w:szCs w:val="20"/>
          <w:lang w:val="es-ES"/>
        </w:rPr>
        <w:t>Intercept</w:t>
      </w:r>
      <w:proofErr w:type="spellEnd"/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)     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615B59">
        <w:rPr>
          <w:rFonts w:asciiTheme="majorHAnsi" w:hAnsiTheme="majorHAnsi" w:cstheme="majorHAnsi"/>
          <w:i/>
          <w:szCs w:val="20"/>
          <w:lang w:val="es-ES"/>
        </w:rPr>
        <w:t>2.99838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615B59" w:rsidRPr="00615B59">
        <w:rPr>
          <w:rFonts w:asciiTheme="majorHAnsi" w:hAnsiTheme="majorHAnsi" w:cstheme="majorHAnsi"/>
          <w:i/>
          <w:szCs w:val="20"/>
          <w:lang w:val="es-ES"/>
        </w:rPr>
        <w:t>0.05126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964E2" w:rsidRPr="002964E2">
        <w:rPr>
          <w:rFonts w:asciiTheme="majorHAnsi" w:hAnsiTheme="majorHAnsi" w:cstheme="majorHAnsi"/>
          <w:i/>
          <w:szCs w:val="20"/>
          <w:lang w:val="es-ES"/>
        </w:rPr>
        <w:t xml:space="preserve">58.496 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Pr="001A5EE5">
        <w:rPr>
          <w:rFonts w:asciiTheme="majorHAnsi" w:hAnsiTheme="majorHAnsi" w:cstheme="majorHAnsi"/>
          <w:i/>
          <w:szCs w:val="20"/>
          <w:lang w:val="es-ES"/>
        </w:rPr>
        <w:t>&lt; 2e-16 ***</w:t>
      </w:r>
    </w:p>
    <w:p w:rsidR="001A5EE5" w:rsidRPr="001A5EE5" w:rsidRDefault="001A5EE5" w:rsidP="001A5E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proofErr w:type="gramStart"/>
      <w:r w:rsidRPr="001A5EE5">
        <w:rPr>
          <w:rFonts w:asciiTheme="majorHAnsi" w:hAnsiTheme="majorHAnsi" w:cstheme="majorHAnsi"/>
          <w:i/>
          <w:szCs w:val="20"/>
          <w:lang w:val="es-ES"/>
        </w:rPr>
        <w:t>grupotratamiento</w:t>
      </w:r>
      <w:proofErr w:type="spellEnd"/>
      <w:proofErr w:type="gramEnd"/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615B59">
        <w:rPr>
          <w:rFonts w:asciiTheme="majorHAnsi" w:hAnsiTheme="majorHAnsi" w:cstheme="majorHAnsi"/>
          <w:i/>
          <w:szCs w:val="20"/>
          <w:lang w:val="es-ES"/>
        </w:rPr>
        <w:t>0.18359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615B59" w:rsidRPr="00615B59">
        <w:rPr>
          <w:rFonts w:asciiTheme="majorHAnsi" w:hAnsiTheme="majorHAnsi" w:cstheme="majorHAnsi"/>
          <w:i/>
          <w:szCs w:val="20"/>
          <w:lang w:val="es-ES"/>
        </w:rPr>
        <w:t>0.07249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964E2" w:rsidRPr="002964E2">
        <w:rPr>
          <w:rFonts w:asciiTheme="majorHAnsi" w:hAnsiTheme="majorHAnsi" w:cstheme="majorHAnsi"/>
          <w:i/>
          <w:szCs w:val="20"/>
          <w:lang w:val="es-ES"/>
        </w:rPr>
        <w:t>2.533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964E2" w:rsidRPr="002964E2">
        <w:rPr>
          <w:rFonts w:asciiTheme="majorHAnsi" w:hAnsiTheme="majorHAnsi" w:cstheme="majorHAnsi"/>
          <w:i/>
          <w:szCs w:val="20"/>
          <w:lang w:val="es-ES"/>
        </w:rPr>
        <w:t>0.0115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* </w:t>
      </w:r>
    </w:p>
    <w:p w:rsidR="001A5EE5" w:rsidRPr="001A5EE5" w:rsidDel="00D114AA" w:rsidRDefault="001A5EE5" w:rsidP="001A5EE5">
      <w:pPr>
        <w:spacing w:before="0" w:after="0"/>
        <w:jc w:val="both"/>
        <w:rPr>
          <w:del w:id="9" w:author="FRS" w:date="2017-05-29T12:43:00Z"/>
          <w:rFonts w:asciiTheme="majorHAnsi" w:hAnsiTheme="majorHAnsi" w:cstheme="majorHAnsi"/>
          <w:i/>
          <w:szCs w:val="20"/>
          <w:lang w:val="es-ES"/>
        </w:rPr>
      </w:pPr>
      <w:del w:id="10" w:author="FRS" w:date="2017-05-29T12:43:00Z">
        <w:r w:rsidRPr="001A5EE5" w:rsidDel="00D114AA">
          <w:rPr>
            <w:rFonts w:asciiTheme="majorHAnsi" w:hAnsiTheme="majorHAnsi" w:cstheme="majorHAnsi"/>
            <w:i/>
            <w:szCs w:val="20"/>
            <w:lang w:val="es-ES"/>
          </w:rPr>
          <w:delText>---</w:delText>
        </w:r>
      </w:del>
    </w:p>
    <w:p w:rsidR="001A5EE5" w:rsidRPr="00763A79" w:rsidDel="00D114AA" w:rsidRDefault="001A5EE5" w:rsidP="001A5EE5">
      <w:pPr>
        <w:spacing w:before="0" w:after="0"/>
        <w:jc w:val="both"/>
        <w:rPr>
          <w:del w:id="11" w:author="FRS" w:date="2017-05-29T12:43:00Z"/>
          <w:rFonts w:asciiTheme="majorHAnsi" w:hAnsiTheme="majorHAnsi" w:cstheme="majorHAnsi"/>
          <w:i/>
          <w:szCs w:val="20"/>
          <w:lang w:val="en-GB"/>
        </w:rPr>
      </w:pPr>
      <w:del w:id="12" w:author="FRS" w:date="2017-05-29T12:43:00Z">
        <w:r w:rsidRPr="001A5EE5" w:rsidDel="00D114AA">
          <w:rPr>
            <w:rFonts w:asciiTheme="majorHAnsi" w:hAnsiTheme="majorHAnsi" w:cstheme="majorHAnsi"/>
            <w:i/>
            <w:szCs w:val="20"/>
            <w:lang w:val="es-ES"/>
          </w:rPr>
          <w:delText xml:space="preserve">Signif. codes:  0 ‘***’ 0.001 ‘**’ 0.01 ‘*’ 0.05 ‘.’ </w:delText>
        </w:r>
        <w:r w:rsidRPr="00763A79" w:rsidDel="00D114AA">
          <w:rPr>
            <w:rFonts w:asciiTheme="majorHAnsi" w:hAnsiTheme="majorHAnsi" w:cstheme="majorHAnsi"/>
            <w:i/>
            <w:szCs w:val="20"/>
            <w:lang w:val="en-GB"/>
          </w:rPr>
          <w:delText>0.1 ‘ ’ 1</w:delText>
        </w:r>
      </w:del>
    </w:p>
    <w:p w:rsidR="001A5EE5" w:rsidRPr="00763A79" w:rsidRDefault="001A5EE5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</w:p>
    <w:p w:rsidR="001B5A35" w:rsidRPr="00763A79" w:rsidRDefault="00990E51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763A79">
        <w:rPr>
          <w:rFonts w:asciiTheme="majorHAnsi" w:hAnsiTheme="majorHAnsi" w:cstheme="majorHAnsi"/>
          <w:i/>
          <w:szCs w:val="20"/>
          <w:lang w:val="en-GB"/>
        </w:rPr>
        <w:t xml:space="preserve">&gt; </w:t>
      </w:r>
      <w:proofErr w:type="spellStart"/>
      <w:proofErr w:type="gramStart"/>
      <w:r w:rsidR="001B5A35" w:rsidRPr="00763A79">
        <w:rPr>
          <w:rFonts w:asciiTheme="majorHAnsi" w:hAnsiTheme="majorHAnsi" w:cstheme="majorHAnsi"/>
          <w:i/>
          <w:szCs w:val="20"/>
          <w:lang w:val="en-GB"/>
        </w:rPr>
        <w:t>anova</w:t>
      </w:r>
      <w:proofErr w:type="spellEnd"/>
      <w:r w:rsidR="001B5A35" w:rsidRPr="00763A79">
        <w:rPr>
          <w:rFonts w:asciiTheme="majorHAnsi" w:hAnsiTheme="majorHAnsi" w:cstheme="majorHAnsi"/>
          <w:i/>
          <w:szCs w:val="20"/>
          <w:lang w:val="en-GB"/>
        </w:rPr>
        <w:t>(</w:t>
      </w:r>
      <w:proofErr w:type="gramEnd"/>
      <w:r w:rsidR="001B5A35" w:rsidRPr="00763A79">
        <w:rPr>
          <w:rFonts w:asciiTheme="majorHAnsi" w:hAnsiTheme="majorHAnsi" w:cstheme="majorHAnsi"/>
          <w:i/>
          <w:szCs w:val="20"/>
          <w:lang w:val="en-GB"/>
        </w:rPr>
        <w:t>lm2)</w:t>
      </w:r>
    </w:p>
    <w:p w:rsidR="001A5EE5" w:rsidRPr="00763A79" w:rsidRDefault="001A5EE5" w:rsidP="00E23793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</w:p>
    <w:p w:rsidR="001A5EE5" w:rsidRPr="001A5EE5" w:rsidRDefault="001A5EE5" w:rsidP="001A5E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763A79">
        <w:rPr>
          <w:rFonts w:asciiTheme="majorHAnsi" w:hAnsiTheme="majorHAnsi" w:cstheme="majorHAnsi"/>
          <w:i/>
          <w:szCs w:val="20"/>
          <w:lang w:val="en-GB"/>
        </w:rPr>
        <w:t xml:space="preserve">Response: </w:t>
      </w:r>
      <w:proofErr w:type="spellStart"/>
      <w:r w:rsidRPr="00763A79">
        <w:rPr>
          <w:rFonts w:asciiTheme="majorHAnsi" w:hAnsiTheme="majorHAnsi" w:cstheme="majorHAnsi"/>
          <w:i/>
          <w:szCs w:val="20"/>
          <w:lang w:val="en-GB"/>
        </w:rPr>
        <w:t>tam</w:t>
      </w:r>
      <w:r w:rsidRPr="001A5EE5">
        <w:rPr>
          <w:rFonts w:asciiTheme="majorHAnsi" w:hAnsiTheme="majorHAnsi" w:cstheme="majorHAnsi"/>
          <w:i/>
          <w:szCs w:val="20"/>
          <w:lang w:val="en-GB"/>
        </w:rPr>
        <w:t>ano</w:t>
      </w:r>
      <w:proofErr w:type="spellEnd"/>
    </w:p>
    <w:p w:rsidR="001A5EE5" w:rsidRPr="001A5EE5" w:rsidRDefault="001A5EE5" w:rsidP="001A5E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        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>
        <w:rPr>
          <w:rFonts w:asciiTheme="majorHAnsi" w:hAnsiTheme="majorHAnsi" w:cstheme="majorHAnsi"/>
          <w:i/>
          <w:szCs w:val="20"/>
          <w:lang w:val="en-GB"/>
        </w:rPr>
        <w:tab/>
      </w:r>
      <w:proofErr w:type="spellStart"/>
      <w:r w:rsidRPr="001A5EE5">
        <w:rPr>
          <w:rFonts w:asciiTheme="majorHAnsi" w:hAnsiTheme="majorHAnsi" w:cstheme="majorHAnsi"/>
          <w:i/>
          <w:szCs w:val="20"/>
          <w:lang w:val="en-GB"/>
        </w:rPr>
        <w:t>Df</w:t>
      </w:r>
      <w:proofErr w:type="spellEnd"/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Sum </w:t>
      </w:r>
      <w:proofErr w:type="spellStart"/>
      <w:r w:rsidRPr="001A5EE5">
        <w:rPr>
          <w:rFonts w:asciiTheme="majorHAnsi" w:hAnsiTheme="majorHAnsi" w:cstheme="majorHAnsi"/>
          <w:i/>
          <w:szCs w:val="20"/>
          <w:lang w:val="en-GB"/>
        </w:rPr>
        <w:t>Sq</w:t>
      </w:r>
      <w:proofErr w:type="spellEnd"/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Mean </w:t>
      </w:r>
      <w:proofErr w:type="spellStart"/>
      <w:r w:rsidRPr="001A5EE5">
        <w:rPr>
          <w:rFonts w:asciiTheme="majorHAnsi" w:hAnsiTheme="majorHAnsi" w:cstheme="majorHAnsi"/>
          <w:i/>
          <w:szCs w:val="20"/>
          <w:lang w:val="en-GB"/>
        </w:rPr>
        <w:t>Sq</w:t>
      </w:r>
      <w:proofErr w:type="spellEnd"/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F value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proofErr w:type="spellStart"/>
      <w:proofErr w:type="gramStart"/>
      <w:r w:rsidRPr="001A5EE5">
        <w:rPr>
          <w:rFonts w:asciiTheme="majorHAnsi" w:hAnsiTheme="majorHAnsi" w:cstheme="majorHAnsi"/>
          <w:i/>
          <w:szCs w:val="20"/>
          <w:lang w:val="en-GB"/>
        </w:rPr>
        <w:t>Pr</w:t>
      </w:r>
      <w:proofErr w:type="spellEnd"/>
      <w:r w:rsidRPr="001A5EE5">
        <w:rPr>
          <w:rFonts w:asciiTheme="majorHAnsi" w:hAnsiTheme="majorHAnsi" w:cstheme="majorHAnsi"/>
          <w:i/>
          <w:szCs w:val="20"/>
          <w:lang w:val="en-GB"/>
        </w:rPr>
        <w:t>(</w:t>
      </w:r>
      <w:proofErr w:type="gramEnd"/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&gt;F)   </w:t>
      </w:r>
    </w:p>
    <w:p w:rsidR="001A5EE5" w:rsidRPr="001A5EE5" w:rsidRDefault="001A5EE5" w:rsidP="001A5E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gramStart"/>
      <w:r w:rsidRPr="001A5EE5">
        <w:rPr>
          <w:rFonts w:asciiTheme="majorHAnsi" w:hAnsiTheme="majorHAnsi" w:cstheme="majorHAnsi"/>
          <w:i/>
          <w:szCs w:val="20"/>
          <w:lang w:val="es-ES"/>
        </w:rPr>
        <w:t>grupo</w:t>
      </w:r>
      <w:proofErr w:type="gramEnd"/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     </w:t>
      </w:r>
      <w:r w:rsidRPr="001A5EE5">
        <w:rPr>
          <w:rFonts w:asciiTheme="majorHAnsi" w:hAnsiTheme="majorHAnsi" w:cstheme="majorHAnsi"/>
          <w:i/>
          <w:szCs w:val="20"/>
          <w:lang w:val="es-ES"/>
        </w:rPr>
        <w:tab/>
        <w:t xml:space="preserve">1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964E2">
        <w:rPr>
          <w:rFonts w:asciiTheme="majorHAnsi" w:hAnsiTheme="majorHAnsi" w:cstheme="majorHAnsi"/>
          <w:i/>
          <w:szCs w:val="20"/>
          <w:lang w:val="es-ES"/>
        </w:rPr>
        <w:t>6.74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964E2">
        <w:rPr>
          <w:rFonts w:asciiTheme="majorHAnsi" w:hAnsiTheme="majorHAnsi" w:cstheme="majorHAnsi"/>
          <w:i/>
          <w:szCs w:val="20"/>
          <w:lang w:val="es-ES"/>
        </w:rPr>
        <w:t>6.7408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964E2">
        <w:rPr>
          <w:rFonts w:asciiTheme="majorHAnsi" w:hAnsiTheme="majorHAnsi" w:cstheme="majorHAnsi"/>
          <w:i/>
          <w:szCs w:val="20"/>
          <w:lang w:val="es-ES"/>
        </w:rPr>
        <w:t>6.4141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964E2" w:rsidRPr="002964E2">
        <w:rPr>
          <w:rFonts w:asciiTheme="majorHAnsi" w:hAnsiTheme="majorHAnsi" w:cstheme="majorHAnsi"/>
          <w:i/>
          <w:szCs w:val="20"/>
          <w:lang w:val="es-ES"/>
        </w:rPr>
        <w:t>0.0115</w:t>
      </w:r>
      <w:r w:rsidR="002964E2" w:rsidRPr="001A5EE5">
        <w:rPr>
          <w:rFonts w:asciiTheme="majorHAnsi" w:hAnsiTheme="majorHAnsi" w:cstheme="majorHAnsi"/>
          <w:i/>
          <w:szCs w:val="20"/>
          <w:lang w:val="es-ES"/>
        </w:rPr>
        <w:t xml:space="preserve"> *</w:t>
      </w:r>
    </w:p>
    <w:p w:rsidR="001A5EE5" w:rsidRPr="001A5EE5" w:rsidRDefault="001A5EE5" w:rsidP="001A5EE5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r w:rsidRPr="001A5EE5">
        <w:rPr>
          <w:rFonts w:asciiTheme="majorHAnsi" w:hAnsiTheme="majorHAnsi" w:cstheme="majorHAnsi"/>
          <w:i/>
          <w:szCs w:val="20"/>
          <w:lang w:val="es-ES"/>
        </w:rPr>
        <w:t>Residuals</w:t>
      </w:r>
      <w:proofErr w:type="spellEnd"/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Pr="001A5EE5">
        <w:rPr>
          <w:rFonts w:asciiTheme="majorHAnsi" w:hAnsiTheme="majorHAnsi" w:cstheme="majorHAnsi"/>
          <w:i/>
          <w:szCs w:val="20"/>
          <w:lang w:val="es-ES"/>
        </w:rPr>
        <w:tab/>
      </w:r>
      <w:r w:rsidR="002964E2">
        <w:rPr>
          <w:rFonts w:asciiTheme="majorHAnsi" w:hAnsiTheme="majorHAnsi" w:cstheme="majorHAnsi"/>
          <w:i/>
          <w:szCs w:val="20"/>
          <w:lang w:val="es-ES"/>
        </w:rPr>
        <w:t>7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98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964E2">
        <w:rPr>
          <w:rFonts w:asciiTheme="majorHAnsi" w:hAnsiTheme="majorHAnsi" w:cstheme="majorHAnsi"/>
          <w:i/>
          <w:szCs w:val="20"/>
          <w:lang w:val="es-ES"/>
        </w:rPr>
        <w:t>838.65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Pr="001A5EE5">
        <w:rPr>
          <w:rFonts w:asciiTheme="majorHAnsi" w:hAnsiTheme="majorHAnsi" w:cstheme="majorHAnsi"/>
          <w:i/>
          <w:szCs w:val="20"/>
          <w:lang w:val="es-ES"/>
        </w:rPr>
        <w:t>1.</w:t>
      </w:r>
      <w:r w:rsidR="002964E2">
        <w:rPr>
          <w:rFonts w:asciiTheme="majorHAnsi" w:hAnsiTheme="majorHAnsi" w:cstheme="majorHAnsi"/>
          <w:i/>
          <w:szCs w:val="20"/>
          <w:lang w:val="es-ES"/>
        </w:rPr>
        <w:t>0509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                  </w:t>
      </w:r>
    </w:p>
    <w:p w:rsidR="002964E2" w:rsidRPr="00763A79" w:rsidDel="00D114AA" w:rsidRDefault="002964E2" w:rsidP="002964E2">
      <w:pPr>
        <w:spacing w:before="0" w:after="0"/>
        <w:jc w:val="both"/>
        <w:rPr>
          <w:del w:id="13" w:author="FRS" w:date="2017-05-29T12:44:00Z"/>
          <w:rFonts w:asciiTheme="majorHAnsi" w:hAnsiTheme="majorHAnsi" w:cstheme="majorHAnsi"/>
          <w:i/>
          <w:szCs w:val="20"/>
          <w:lang w:val="es-ES"/>
        </w:rPr>
      </w:pPr>
      <w:del w:id="14" w:author="FRS" w:date="2017-05-29T12:44:00Z">
        <w:r w:rsidRPr="00763A79" w:rsidDel="00D114AA">
          <w:rPr>
            <w:rFonts w:asciiTheme="majorHAnsi" w:hAnsiTheme="majorHAnsi" w:cstheme="majorHAnsi"/>
            <w:i/>
            <w:szCs w:val="20"/>
            <w:lang w:val="es-ES"/>
          </w:rPr>
          <w:delText>---</w:delText>
        </w:r>
      </w:del>
    </w:p>
    <w:p w:rsidR="002964E2" w:rsidDel="00D114AA" w:rsidRDefault="002964E2" w:rsidP="002964E2">
      <w:pPr>
        <w:spacing w:before="0" w:after="0"/>
        <w:jc w:val="both"/>
        <w:rPr>
          <w:del w:id="15" w:author="FRS" w:date="2017-05-29T12:44:00Z"/>
          <w:rFonts w:asciiTheme="majorHAnsi" w:hAnsiTheme="majorHAnsi" w:cstheme="majorHAnsi"/>
          <w:i/>
          <w:szCs w:val="20"/>
          <w:lang w:val="es-ES"/>
        </w:rPr>
      </w:pPr>
      <w:del w:id="16" w:author="FRS" w:date="2017-05-29T12:44:00Z">
        <w:r w:rsidRPr="00763A79" w:rsidDel="00D114AA">
          <w:rPr>
            <w:rFonts w:asciiTheme="majorHAnsi" w:hAnsiTheme="majorHAnsi" w:cstheme="majorHAnsi"/>
            <w:i/>
            <w:szCs w:val="20"/>
            <w:lang w:val="es-ES"/>
          </w:rPr>
          <w:delText xml:space="preserve">Signif. codes:  0 ‘***’ 0.001 ‘**’ 0.01 ‘*’ 0.05 ‘.’ </w:delText>
        </w:r>
        <w:r w:rsidRPr="00990E51" w:rsidDel="00D114AA">
          <w:rPr>
            <w:rFonts w:asciiTheme="majorHAnsi" w:hAnsiTheme="majorHAnsi" w:cstheme="majorHAnsi"/>
            <w:i/>
            <w:szCs w:val="20"/>
            <w:lang w:val="es-ES"/>
          </w:rPr>
          <w:delText>0.1 ‘ ’ 1</w:delText>
        </w:r>
      </w:del>
    </w:p>
    <w:p w:rsidR="001B5A35" w:rsidRPr="001A5EE5" w:rsidRDefault="001B5A35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E20E03" w:rsidRDefault="00F657A8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El modelo que hemos o</w:t>
      </w:r>
      <w:r w:rsidR="002964E2">
        <w:rPr>
          <w:rFonts w:asciiTheme="majorHAnsi" w:hAnsiTheme="majorHAnsi" w:cstheme="majorHAnsi"/>
          <w:szCs w:val="20"/>
          <w:lang w:val="es-ES"/>
        </w:rPr>
        <w:t>btenido ajusta un tamaño de 3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±</w:t>
      </w:r>
      <w:r w:rsidR="000E0D3A" w:rsidRPr="00A91994">
        <w:rPr>
          <w:rFonts w:asciiTheme="majorHAnsi" w:hAnsiTheme="majorHAnsi" w:cstheme="majorHAnsi"/>
          <w:szCs w:val="20"/>
          <w:lang w:val="es-ES"/>
        </w:rPr>
        <w:t xml:space="preserve"> 0.0</w:t>
      </w:r>
      <w:r w:rsidR="002964E2">
        <w:rPr>
          <w:rFonts w:asciiTheme="majorHAnsi" w:hAnsiTheme="majorHAnsi" w:cstheme="majorHAnsi"/>
          <w:szCs w:val="20"/>
          <w:lang w:val="es-ES"/>
        </w:rPr>
        <w:t>5</w:t>
      </w:r>
      <w:r w:rsidR="000E0D3A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m</w:t>
      </w:r>
      <w:r w:rsidR="002964E2">
        <w:rPr>
          <w:rFonts w:asciiTheme="majorHAnsi" w:hAnsiTheme="majorHAnsi" w:cstheme="majorHAnsi"/>
          <w:szCs w:val="20"/>
          <w:lang w:val="es-ES"/>
        </w:rPr>
        <w:t xml:space="preserve"> para el grupo control y 3.18 ± 0.07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0E0D3A" w:rsidRPr="00A91994">
        <w:rPr>
          <w:rFonts w:asciiTheme="majorHAnsi" w:hAnsiTheme="majorHAnsi" w:cstheme="majorHAnsi"/>
          <w:szCs w:val="20"/>
          <w:lang w:val="es-ES"/>
        </w:rPr>
        <w:t>m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para el grupo de plantas tratadas con fertilizante. El valor </w:t>
      </w:r>
      <w:r w:rsidRPr="00A91994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Pr="00A91994">
        <w:rPr>
          <w:rFonts w:asciiTheme="majorHAnsi" w:hAnsiTheme="majorHAnsi" w:cstheme="majorHAnsi"/>
          <w:szCs w:val="20"/>
          <w:lang w:val="es-ES"/>
        </w:rPr>
        <w:t>ha cambiado a 0.0</w:t>
      </w:r>
      <w:r w:rsidR="002964E2">
        <w:rPr>
          <w:rFonts w:asciiTheme="majorHAnsi" w:hAnsiTheme="majorHAnsi" w:cstheme="majorHAnsi"/>
          <w:szCs w:val="20"/>
          <w:lang w:val="es-ES"/>
        </w:rPr>
        <w:t>115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0E0D3A" w:rsidRPr="00A91994">
        <w:rPr>
          <w:rFonts w:asciiTheme="majorHAnsi" w:hAnsiTheme="majorHAnsi" w:cstheme="majorHAnsi"/>
          <w:szCs w:val="20"/>
          <w:lang w:val="es-ES"/>
        </w:rPr>
        <w:t>(F</w:t>
      </w:r>
      <w:r w:rsidR="000E0D3A" w:rsidRPr="00A91994">
        <w:rPr>
          <w:rFonts w:asciiTheme="majorHAnsi" w:hAnsiTheme="majorHAnsi" w:cstheme="majorHAnsi"/>
          <w:szCs w:val="20"/>
          <w:vertAlign w:val="subscript"/>
          <w:lang w:val="es-ES"/>
        </w:rPr>
        <w:t>1</w:t>
      </w:r>
      <w:proofErr w:type="gramStart"/>
      <w:r w:rsidR="000E0D3A" w:rsidRPr="00A91994">
        <w:rPr>
          <w:rFonts w:asciiTheme="majorHAnsi" w:hAnsiTheme="majorHAnsi" w:cstheme="majorHAnsi"/>
          <w:szCs w:val="20"/>
          <w:vertAlign w:val="subscript"/>
          <w:lang w:val="es-ES"/>
        </w:rPr>
        <w:t>,</w:t>
      </w:r>
      <w:r w:rsidR="002964E2">
        <w:rPr>
          <w:rFonts w:asciiTheme="majorHAnsi" w:hAnsiTheme="majorHAnsi" w:cstheme="majorHAnsi"/>
          <w:szCs w:val="20"/>
          <w:vertAlign w:val="subscript"/>
          <w:lang w:val="es-ES"/>
        </w:rPr>
        <w:t>7</w:t>
      </w:r>
      <w:r w:rsidR="000E0D3A" w:rsidRPr="00A91994">
        <w:rPr>
          <w:rFonts w:asciiTheme="majorHAnsi" w:hAnsiTheme="majorHAnsi" w:cstheme="majorHAnsi"/>
          <w:szCs w:val="20"/>
          <w:vertAlign w:val="subscript"/>
          <w:lang w:val="es-ES"/>
        </w:rPr>
        <w:t>98</w:t>
      </w:r>
      <w:proofErr w:type="gramEnd"/>
      <w:r w:rsidR="000E0D3A" w:rsidRPr="00A91994">
        <w:rPr>
          <w:rFonts w:asciiTheme="majorHAnsi" w:hAnsiTheme="majorHAnsi" w:cstheme="majorHAnsi"/>
          <w:szCs w:val="20"/>
          <w:vertAlign w:val="subscript"/>
          <w:lang w:val="es-ES"/>
        </w:rPr>
        <w:t xml:space="preserve"> </w:t>
      </w:r>
      <w:r w:rsidR="000E0D3A" w:rsidRPr="00A91994">
        <w:rPr>
          <w:rFonts w:asciiTheme="majorHAnsi" w:hAnsiTheme="majorHAnsi" w:cstheme="majorHAnsi"/>
          <w:szCs w:val="20"/>
          <w:lang w:val="es-ES"/>
        </w:rPr>
        <w:t xml:space="preserve">= </w:t>
      </w:r>
      <w:r w:rsidR="002964E2">
        <w:rPr>
          <w:rFonts w:asciiTheme="majorHAnsi" w:hAnsiTheme="majorHAnsi" w:cstheme="majorHAnsi"/>
          <w:szCs w:val="20"/>
          <w:lang w:val="es-ES"/>
        </w:rPr>
        <w:t>6.41</w:t>
      </w:r>
      <w:r w:rsidR="000E0D3A" w:rsidRPr="00A91994">
        <w:rPr>
          <w:rFonts w:asciiTheme="majorHAnsi" w:hAnsiTheme="majorHAnsi" w:cstheme="majorHAnsi"/>
          <w:szCs w:val="20"/>
          <w:lang w:val="es-ES"/>
        </w:rPr>
        <w:t xml:space="preserve">)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siendo menor del valor crítico fijado en 0.05. Por lo tanto, 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a tenor 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del análisis de la varianza </w:t>
      </w:r>
      <w:r w:rsidR="007263F8" w:rsidRPr="00A91994">
        <w:rPr>
          <w:rFonts w:asciiTheme="majorHAnsi" w:hAnsiTheme="majorHAnsi" w:cstheme="majorHAnsi"/>
          <w:szCs w:val="20"/>
          <w:lang w:val="es-ES"/>
        </w:rPr>
        <w:t xml:space="preserve">podríamos concluir que rechazamos la hipótesis nula y aceptamos la alternativa. </w:t>
      </w:r>
      <w:r w:rsidR="00E20E03">
        <w:rPr>
          <w:lang w:val="es-ES"/>
        </w:rPr>
        <w:t xml:space="preserve">Pero ¿por qué obtenemos ahora un resultado estadísticamente significativo </w:t>
      </w:r>
      <w:r w:rsidR="00E20E03" w:rsidRPr="00083AE7">
        <w:rPr>
          <w:color w:val="FF0000"/>
          <w:lang w:val="es-ES"/>
        </w:rPr>
        <w:t xml:space="preserve">si </w:t>
      </w:r>
      <w:del w:id="17" w:author="FRS" w:date="2017-05-29T12:44:00Z">
        <w:r w:rsidR="009E7D2B" w:rsidRPr="00083AE7" w:rsidDel="00D114AA">
          <w:rPr>
            <w:color w:val="FF0000"/>
            <w:lang w:val="es-ES"/>
          </w:rPr>
          <w:delText>el tamaño</w:delText>
        </w:r>
      </w:del>
      <w:ins w:id="18" w:author="FRS" w:date="2017-05-29T12:44:00Z">
        <w:r w:rsidR="00D114AA">
          <w:rPr>
            <w:color w:val="FF0000"/>
            <w:lang w:val="es-ES"/>
          </w:rPr>
          <w:t>la magnitud</w:t>
        </w:r>
      </w:ins>
      <w:r w:rsidR="009E7D2B" w:rsidRPr="00083AE7">
        <w:rPr>
          <w:color w:val="FF0000"/>
          <w:lang w:val="es-ES"/>
        </w:rPr>
        <w:t xml:space="preserve"> </w:t>
      </w:r>
      <w:ins w:id="19" w:author="FRS" w:date="2017-05-29T12:45:00Z">
        <w:r w:rsidR="00D114AA">
          <w:rPr>
            <w:color w:val="FF0000"/>
            <w:lang w:val="es-ES"/>
          </w:rPr>
          <w:t xml:space="preserve">real </w:t>
        </w:r>
      </w:ins>
      <w:r w:rsidR="009E7D2B" w:rsidRPr="00083AE7">
        <w:rPr>
          <w:color w:val="FF0000"/>
          <w:lang w:val="es-ES"/>
        </w:rPr>
        <w:t xml:space="preserve">del efecto del fertilizante sobre el crecimiento es </w:t>
      </w:r>
      <w:del w:id="20" w:author="FRS" w:date="2017-05-29T12:45:00Z">
        <w:r w:rsidR="00E20E03" w:rsidRPr="00083AE7" w:rsidDel="00D114AA">
          <w:rPr>
            <w:color w:val="FF0000"/>
            <w:lang w:val="es-ES"/>
          </w:rPr>
          <w:delText xml:space="preserve">similar </w:delText>
        </w:r>
      </w:del>
      <w:ins w:id="21" w:author="FRS" w:date="2017-05-29T12:45:00Z">
        <w:r w:rsidR="00D114AA">
          <w:rPr>
            <w:color w:val="FF0000"/>
            <w:lang w:val="es-ES"/>
          </w:rPr>
          <w:t>exactamente la misma</w:t>
        </w:r>
        <w:r w:rsidR="00D114AA" w:rsidRPr="00083AE7">
          <w:rPr>
            <w:color w:val="FF0000"/>
            <w:lang w:val="es-ES"/>
          </w:rPr>
          <w:t xml:space="preserve"> </w:t>
        </w:r>
      </w:ins>
      <w:r w:rsidR="00E20E03" w:rsidRPr="00083AE7">
        <w:rPr>
          <w:color w:val="FF0000"/>
          <w:lang w:val="es-ES"/>
        </w:rPr>
        <w:t>que en el ejemp</w:t>
      </w:r>
      <w:r w:rsidR="00D23E2F" w:rsidRPr="00083AE7">
        <w:rPr>
          <w:color w:val="FF0000"/>
          <w:lang w:val="es-ES"/>
        </w:rPr>
        <w:t>lo anterior</w:t>
      </w:r>
      <w:r w:rsidR="00D23E2F">
        <w:rPr>
          <w:lang w:val="es-ES"/>
        </w:rPr>
        <w:t>? Principalmente por</w:t>
      </w:r>
      <w:r w:rsidR="00E20E03">
        <w:rPr>
          <w:lang w:val="es-ES"/>
        </w:rPr>
        <w:t xml:space="preserve">que el valor </w:t>
      </w:r>
      <w:r w:rsidR="00E20E03">
        <w:rPr>
          <w:i/>
          <w:lang w:val="es-ES"/>
        </w:rPr>
        <w:t xml:space="preserve">p </w:t>
      </w:r>
      <w:r w:rsidR="00E20E03" w:rsidRPr="007263F8">
        <w:rPr>
          <w:lang w:val="es-ES"/>
        </w:rPr>
        <w:t xml:space="preserve">nos indica </w:t>
      </w:r>
      <w:r w:rsidR="00E20E03">
        <w:rPr>
          <w:lang w:val="es-ES"/>
        </w:rPr>
        <w:t xml:space="preserve">la probabilidad de que la diferencia observada entre </w:t>
      </w:r>
      <w:r w:rsidR="00E20E03">
        <w:rPr>
          <w:lang w:val="es-ES"/>
        </w:rPr>
        <w:lastRenderedPageBreak/>
        <w:t xml:space="preserve">grupos sea producto del azar, pero </w:t>
      </w:r>
      <w:r w:rsidR="00E20E03" w:rsidRPr="007263F8">
        <w:rPr>
          <w:lang w:val="es-ES"/>
        </w:rPr>
        <w:t>no aporta informa</w:t>
      </w:r>
      <w:r w:rsidR="00E20E03">
        <w:rPr>
          <w:lang w:val="es-ES"/>
        </w:rPr>
        <w:t>ción sobre la magnitud del cambio en el tamaño que la adición de fertilizante provoca (el tamaño del efecto).</w:t>
      </w:r>
      <w:ins w:id="22" w:author="FRS" w:date="2017-05-29T12:45:00Z">
        <w:r w:rsidR="00D114AA">
          <w:rPr>
            <w:lang w:val="es-ES"/>
          </w:rPr>
          <w:t xml:space="preserve"> E</w:t>
        </w:r>
      </w:ins>
      <w:ins w:id="23" w:author="FRS" w:date="2017-05-29T12:46:00Z">
        <w:r w:rsidR="00D114AA">
          <w:rPr>
            <w:lang w:val="es-ES"/>
          </w:rPr>
          <w:t>n otras palabras, el valor de p depende no sólo de la magnitud real del efecto, sino también del tamaño de muestra.</w:t>
        </w:r>
      </w:ins>
    </w:p>
    <w:p w:rsidR="00E20E03" w:rsidRDefault="00E20E03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0E4137" w:rsidRDefault="00004769" w:rsidP="000E4137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>
        <w:rPr>
          <w:rFonts w:asciiTheme="majorHAnsi" w:hAnsiTheme="majorHAnsi" w:cstheme="majorHAnsi"/>
          <w:szCs w:val="20"/>
          <w:lang w:val="es-ES"/>
        </w:rPr>
        <w:t>E</w:t>
      </w:r>
      <w:r w:rsidR="000E4137" w:rsidRPr="00A91994">
        <w:rPr>
          <w:rFonts w:asciiTheme="majorHAnsi" w:hAnsiTheme="majorHAnsi" w:cstheme="majorHAnsi"/>
          <w:szCs w:val="20"/>
          <w:lang w:val="es-ES"/>
        </w:rPr>
        <w:t xml:space="preserve">l coeficiente de </w:t>
      </w:r>
      <w:r>
        <w:rPr>
          <w:rFonts w:asciiTheme="majorHAnsi" w:hAnsiTheme="majorHAnsi" w:cstheme="majorHAnsi"/>
          <w:szCs w:val="20"/>
          <w:lang w:val="es-ES"/>
        </w:rPr>
        <w:t>determinación (</w:t>
      </w:r>
      <w:r w:rsidR="000E4137" w:rsidRPr="00A91994">
        <w:rPr>
          <w:rFonts w:asciiTheme="majorHAnsi" w:hAnsiTheme="majorHAnsi" w:cstheme="majorHAnsi"/>
          <w:szCs w:val="20"/>
          <w:lang w:val="es-ES"/>
        </w:rPr>
        <w:t>R²</w:t>
      </w:r>
      <w:r>
        <w:rPr>
          <w:rFonts w:asciiTheme="majorHAnsi" w:hAnsiTheme="majorHAnsi" w:cstheme="majorHAnsi"/>
          <w:szCs w:val="20"/>
          <w:lang w:val="es-ES"/>
        </w:rPr>
        <w:t>) puede ayudarnos a resolver la paradoja frente a la que aparentemente nos encontramos</w:t>
      </w:r>
      <w:r w:rsidR="000E4137" w:rsidRPr="00A91994">
        <w:rPr>
          <w:rFonts w:asciiTheme="majorHAnsi" w:hAnsiTheme="majorHAnsi" w:cstheme="majorHAnsi"/>
          <w:szCs w:val="20"/>
          <w:lang w:val="es-ES"/>
        </w:rPr>
        <w:t xml:space="preserve">. </w:t>
      </w:r>
      <w:r>
        <w:rPr>
          <w:rFonts w:asciiTheme="majorHAnsi" w:hAnsiTheme="majorHAnsi" w:cstheme="majorHAnsi"/>
          <w:szCs w:val="20"/>
          <w:lang w:val="es-ES"/>
        </w:rPr>
        <w:t xml:space="preserve">El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principal propósito </w:t>
      </w:r>
      <w:r>
        <w:rPr>
          <w:rFonts w:asciiTheme="majorHAnsi" w:hAnsiTheme="majorHAnsi" w:cstheme="majorHAnsi"/>
          <w:szCs w:val="20"/>
          <w:lang w:val="es-ES"/>
        </w:rPr>
        <w:t xml:space="preserve">de </w:t>
      </w:r>
      <w:r w:rsidRPr="00A91994">
        <w:rPr>
          <w:rFonts w:asciiTheme="majorHAnsi" w:hAnsiTheme="majorHAnsi" w:cstheme="majorHAnsi"/>
          <w:szCs w:val="20"/>
          <w:lang w:val="es-ES"/>
        </w:rPr>
        <w:t>R²</w:t>
      </w:r>
      <w:r>
        <w:rPr>
          <w:rFonts w:asciiTheme="majorHAnsi" w:hAnsiTheme="majorHAnsi" w:cstheme="majorHAnsi"/>
          <w:szCs w:val="20"/>
          <w:lang w:val="es-ES"/>
        </w:rPr>
        <w:t xml:space="preserve"> </w:t>
      </w:r>
      <w:r w:rsidRPr="00A91994">
        <w:rPr>
          <w:rFonts w:asciiTheme="majorHAnsi" w:hAnsiTheme="majorHAnsi" w:cstheme="majorHAnsi"/>
          <w:szCs w:val="20"/>
          <w:lang w:val="es-ES"/>
        </w:rPr>
        <w:t>es determinar la proporción de variación de los resultados que puede explicarse por el modelo</w:t>
      </w:r>
      <w:r>
        <w:rPr>
          <w:rFonts w:asciiTheme="majorHAnsi" w:hAnsiTheme="majorHAnsi" w:cstheme="majorHAnsi"/>
          <w:szCs w:val="20"/>
          <w:lang w:val="es-ES"/>
        </w:rPr>
        <w:t xml:space="preserve">. </w:t>
      </w:r>
      <w:r w:rsidR="00E20E03">
        <w:rPr>
          <w:lang w:val="es-ES"/>
        </w:rPr>
        <w:t xml:space="preserve">Cuanto mayor sea el efecto del </w:t>
      </w:r>
      <w:r w:rsidR="00F7131A">
        <w:rPr>
          <w:lang w:val="es-ES"/>
        </w:rPr>
        <w:t>fertilizante</w:t>
      </w:r>
      <w:r w:rsidR="00E20E03">
        <w:rPr>
          <w:lang w:val="es-ES"/>
        </w:rPr>
        <w:t xml:space="preserve"> sobre </w:t>
      </w:r>
      <w:r w:rsidR="00F7131A">
        <w:rPr>
          <w:lang w:val="es-ES"/>
        </w:rPr>
        <w:t xml:space="preserve">el </w:t>
      </w:r>
      <w:r w:rsidR="00E20E03">
        <w:rPr>
          <w:lang w:val="es-ES"/>
        </w:rPr>
        <w:t>tamaño de la planta</w:t>
      </w:r>
      <w:r w:rsidR="00F7131A">
        <w:rPr>
          <w:lang w:val="es-ES"/>
        </w:rPr>
        <w:t xml:space="preserve">, </w:t>
      </w:r>
      <w:r w:rsidR="00E20E03">
        <w:rPr>
          <w:lang w:val="es-ES"/>
        </w:rPr>
        <w:t xml:space="preserve">mayor </w:t>
      </w:r>
      <w:r w:rsidR="00F7131A">
        <w:rPr>
          <w:lang w:val="es-ES"/>
        </w:rPr>
        <w:t xml:space="preserve">será </w:t>
      </w:r>
      <w:r w:rsidR="00F7131A" w:rsidRPr="00A91994">
        <w:rPr>
          <w:rFonts w:asciiTheme="majorHAnsi" w:hAnsiTheme="majorHAnsi" w:cstheme="majorHAnsi"/>
          <w:szCs w:val="20"/>
          <w:lang w:val="es-ES"/>
        </w:rPr>
        <w:t>el porcentaje de varianza del tamaño de la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s </w:t>
      </w:r>
      <w:r w:rsidR="00F7131A" w:rsidRPr="00A91994">
        <w:rPr>
          <w:rFonts w:asciiTheme="majorHAnsi" w:hAnsiTheme="majorHAnsi" w:cstheme="majorHAnsi"/>
          <w:szCs w:val="20"/>
          <w:lang w:val="es-ES"/>
        </w:rPr>
        <w:t>planta</w:t>
      </w:r>
      <w:r w:rsidR="00F7131A">
        <w:rPr>
          <w:rFonts w:asciiTheme="majorHAnsi" w:hAnsiTheme="majorHAnsi" w:cstheme="majorHAnsi"/>
          <w:szCs w:val="20"/>
          <w:lang w:val="es-ES"/>
        </w:rPr>
        <w:t>s</w:t>
      </w:r>
      <w:r w:rsidR="00F7131A" w:rsidRPr="00A91994">
        <w:rPr>
          <w:rFonts w:asciiTheme="majorHAnsi" w:hAnsiTheme="majorHAnsi" w:cstheme="majorHAnsi"/>
          <w:szCs w:val="20"/>
          <w:lang w:val="es-ES"/>
        </w:rPr>
        <w:t xml:space="preserve"> que est</w:t>
      </w:r>
      <w:r w:rsidR="00F7131A">
        <w:rPr>
          <w:rFonts w:asciiTheme="majorHAnsi" w:hAnsiTheme="majorHAnsi" w:cstheme="majorHAnsi"/>
          <w:szCs w:val="20"/>
          <w:lang w:val="es-ES"/>
        </w:rPr>
        <w:t>ará</w:t>
      </w:r>
      <w:r w:rsidR="00F7131A" w:rsidRPr="00A91994">
        <w:rPr>
          <w:rFonts w:asciiTheme="majorHAnsi" w:hAnsiTheme="majorHAnsi" w:cstheme="majorHAnsi"/>
          <w:szCs w:val="20"/>
          <w:lang w:val="es-ES"/>
        </w:rPr>
        <w:t xml:space="preserve"> determinada por la adición del fertilizante</w:t>
      </w:r>
      <w:r w:rsidR="00E20E03">
        <w:rPr>
          <w:lang w:val="es-ES"/>
        </w:rPr>
        <w:t xml:space="preserve"> </w:t>
      </w:r>
      <w:r w:rsidR="00F7131A">
        <w:rPr>
          <w:lang w:val="es-ES"/>
        </w:rPr>
        <w:t>y,</w:t>
      </w:r>
      <w:r w:rsidR="00E20E03">
        <w:rPr>
          <w:lang w:val="es-ES"/>
        </w:rPr>
        <w:t xml:space="preserve"> por lo tanto, mayor será el valor de R</w:t>
      </w:r>
      <w:r w:rsidR="00E20E03" w:rsidRPr="000E4137">
        <w:rPr>
          <w:vertAlign w:val="superscript"/>
          <w:lang w:val="es-ES"/>
        </w:rPr>
        <w:t>2</w:t>
      </w:r>
      <w:r w:rsidR="00E20E03">
        <w:rPr>
          <w:lang w:val="es-ES"/>
        </w:rPr>
        <w:t>.</w:t>
      </w:r>
      <w:r w:rsidR="00E20E03">
        <w:rPr>
          <w:rFonts w:asciiTheme="majorHAnsi" w:hAnsiTheme="majorHAnsi" w:cstheme="majorHAnsi"/>
          <w:szCs w:val="20"/>
          <w:lang w:val="es-ES"/>
        </w:rPr>
        <w:t xml:space="preserve"> </w:t>
      </w:r>
      <w:del w:id="24" w:author="FRS" w:date="2017-05-29T12:47:00Z">
        <w:r w:rsidR="00BC59AD" w:rsidRPr="00A91994" w:rsidDel="00D114AA">
          <w:rPr>
            <w:rFonts w:asciiTheme="majorHAnsi" w:hAnsiTheme="majorHAnsi" w:cstheme="majorHAnsi"/>
            <w:szCs w:val="20"/>
            <w:lang w:val="es-ES"/>
          </w:rPr>
          <w:delText xml:space="preserve"> </w:delText>
        </w:r>
      </w:del>
      <w:r w:rsidR="00D23E2F" w:rsidRPr="00965ECD">
        <w:rPr>
          <w:color w:val="C00000"/>
          <w:lang w:val="es-ES"/>
        </w:rPr>
        <w:t>La parte inferior de la salida de la</w:t>
      </w:r>
      <w:r w:rsidR="00200705" w:rsidRPr="00965ECD">
        <w:rPr>
          <w:color w:val="C00000"/>
          <w:lang w:val="es-ES"/>
        </w:rPr>
        <w:t xml:space="preserve"> función </w:t>
      </w:r>
      <w:proofErr w:type="spellStart"/>
      <w:r w:rsidR="00200705" w:rsidRPr="00990E51">
        <w:rPr>
          <w:i/>
          <w:color w:val="C00000"/>
          <w:lang w:val="es-ES"/>
        </w:rPr>
        <w:t>summary</w:t>
      </w:r>
      <w:proofErr w:type="spellEnd"/>
      <w:r w:rsidR="00D23E2F" w:rsidRPr="00965ECD">
        <w:rPr>
          <w:color w:val="C00000"/>
          <w:lang w:val="es-ES"/>
        </w:rPr>
        <w:t xml:space="preserve"> contiene el valor de R</w:t>
      </w:r>
      <w:r w:rsidR="00D23E2F" w:rsidRPr="00965ECD">
        <w:rPr>
          <w:color w:val="C00000"/>
          <w:vertAlign w:val="superscript"/>
          <w:lang w:val="es-ES"/>
        </w:rPr>
        <w:t>2</w:t>
      </w:r>
      <w:r w:rsidR="00D23E2F" w:rsidRPr="00965ECD">
        <w:rPr>
          <w:color w:val="C00000"/>
          <w:lang w:val="es-ES"/>
        </w:rPr>
        <w:t xml:space="preserve"> del modelo. </w:t>
      </w:r>
      <w:r w:rsidR="00E22DBA" w:rsidRPr="00965ECD">
        <w:rPr>
          <w:color w:val="C00000"/>
          <w:lang w:val="es-ES"/>
        </w:rPr>
        <w:t xml:space="preserve">Pero </w:t>
      </w:r>
      <w:del w:id="25" w:author="FRS" w:date="2017-05-29T12:48:00Z">
        <w:r w:rsidR="00E22DBA" w:rsidRPr="00965ECD" w:rsidDel="00D114AA">
          <w:rPr>
            <w:color w:val="C00000"/>
            <w:lang w:val="es-ES"/>
          </w:rPr>
          <w:delText>quizás sea más interesante</w:delText>
        </w:r>
      </w:del>
      <w:ins w:id="26" w:author="FRS" w:date="2017-05-29T12:48:00Z">
        <w:r w:rsidR="00D114AA">
          <w:rPr>
            <w:color w:val="C00000"/>
            <w:lang w:val="es-ES"/>
          </w:rPr>
          <w:t>t</w:t>
        </w:r>
      </w:ins>
      <w:ins w:id="27" w:author="FRS" w:date="2017-05-29T12:49:00Z">
        <w:r w:rsidR="00D114AA">
          <w:rPr>
            <w:color w:val="C00000"/>
            <w:lang w:val="es-ES"/>
          </w:rPr>
          <w:t>ambién podemos</w:t>
        </w:r>
      </w:ins>
      <w:r w:rsidR="00E22DBA" w:rsidRPr="00965ECD">
        <w:rPr>
          <w:color w:val="C00000"/>
          <w:lang w:val="es-ES"/>
        </w:rPr>
        <w:t xml:space="preserve"> u</w:t>
      </w:r>
      <w:r w:rsidR="00D23E2F" w:rsidRPr="00965ECD">
        <w:rPr>
          <w:color w:val="C00000"/>
          <w:lang w:val="es-ES"/>
        </w:rPr>
        <w:t xml:space="preserve">tilizar </w:t>
      </w:r>
      <w:r w:rsidR="00E22DBA" w:rsidRPr="00965ECD">
        <w:rPr>
          <w:color w:val="C00000"/>
          <w:lang w:val="es-ES"/>
        </w:rPr>
        <w:t xml:space="preserve">la función </w:t>
      </w:r>
      <w:proofErr w:type="spellStart"/>
      <w:r w:rsidR="00E22DBA" w:rsidRPr="00965ECD">
        <w:rPr>
          <w:i/>
          <w:color w:val="C00000"/>
          <w:lang w:val="es-ES"/>
        </w:rPr>
        <w:t>anova</w:t>
      </w:r>
      <w:proofErr w:type="spellEnd"/>
      <w:r w:rsidR="00E22DBA" w:rsidRPr="00965ECD">
        <w:rPr>
          <w:color w:val="C00000"/>
          <w:lang w:val="es-ES"/>
        </w:rPr>
        <w:t xml:space="preserve"> </w:t>
      </w:r>
      <w:r w:rsidR="00D23E2F" w:rsidRPr="00965ECD">
        <w:rPr>
          <w:rFonts w:asciiTheme="majorHAnsi" w:hAnsiTheme="majorHAnsi" w:cstheme="majorHAnsi"/>
          <w:color w:val="C00000"/>
          <w:szCs w:val="20"/>
          <w:lang w:val="es-ES"/>
        </w:rPr>
        <w:t xml:space="preserve">para </w:t>
      </w:r>
      <w:r w:rsidR="00E22DBA" w:rsidRPr="00965ECD">
        <w:rPr>
          <w:rFonts w:asciiTheme="majorHAnsi" w:hAnsiTheme="majorHAnsi" w:cstheme="majorHAnsi"/>
          <w:color w:val="C00000"/>
          <w:szCs w:val="20"/>
          <w:lang w:val="es-ES"/>
        </w:rPr>
        <w:t xml:space="preserve">calcularlo </w:t>
      </w:r>
      <w:r w:rsidR="00275273">
        <w:rPr>
          <w:rFonts w:asciiTheme="majorHAnsi" w:hAnsiTheme="majorHAnsi" w:cstheme="majorHAnsi"/>
          <w:color w:val="C00000"/>
          <w:szCs w:val="20"/>
          <w:lang w:val="es-ES"/>
        </w:rPr>
        <w:t>directamente</w:t>
      </w:r>
      <w:r w:rsidR="00E22DBA" w:rsidRPr="00965ECD">
        <w:rPr>
          <w:rFonts w:asciiTheme="majorHAnsi" w:hAnsiTheme="majorHAnsi" w:cstheme="majorHAnsi"/>
          <w:color w:val="C00000"/>
          <w:szCs w:val="20"/>
          <w:lang w:val="es-ES"/>
        </w:rPr>
        <w:t xml:space="preserve"> y</w:t>
      </w:r>
      <w:r w:rsidR="00D23E2F" w:rsidRPr="00965ECD">
        <w:rPr>
          <w:rFonts w:asciiTheme="majorHAnsi" w:hAnsiTheme="majorHAnsi" w:cstheme="majorHAnsi"/>
          <w:color w:val="C00000"/>
          <w:szCs w:val="20"/>
          <w:lang w:val="es-ES"/>
        </w:rPr>
        <w:t xml:space="preserve"> as</w:t>
      </w:r>
      <w:r w:rsidR="00E22DBA" w:rsidRPr="00965ECD">
        <w:rPr>
          <w:rFonts w:asciiTheme="majorHAnsi" w:hAnsiTheme="majorHAnsi" w:cstheme="majorHAnsi"/>
          <w:color w:val="C00000"/>
          <w:szCs w:val="20"/>
          <w:lang w:val="es-ES"/>
        </w:rPr>
        <w:t xml:space="preserve">í tener </w:t>
      </w:r>
      <w:r w:rsidR="00D23E2F" w:rsidRPr="00965ECD">
        <w:rPr>
          <w:rFonts w:asciiTheme="majorHAnsi" w:hAnsiTheme="majorHAnsi" w:cstheme="majorHAnsi"/>
          <w:color w:val="C00000"/>
          <w:szCs w:val="20"/>
          <w:lang w:val="es-ES"/>
        </w:rPr>
        <w:t>mayor control de nuestro análisis</w:t>
      </w:r>
      <w:r w:rsidR="00200705" w:rsidRPr="00965ECD">
        <w:rPr>
          <w:rFonts w:asciiTheme="majorHAnsi" w:hAnsiTheme="majorHAnsi" w:cstheme="majorHAnsi"/>
          <w:color w:val="C00000"/>
          <w:szCs w:val="20"/>
          <w:lang w:val="es-ES"/>
        </w:rPr>
        <w:t>. Esta aproximación permite calcular, además, el porc</w:t>
      </w:r>
      <w:r w:rsidR="00240B5B">
        <w:rPr>
          <w:rFonts w:asciiTheme="majorHAnsi" w:hAnsiTheme="majorHAnsi" w:cstheme="majorHAnsi"/>
          <w:color w:val="C00000"/>
          <w:szCs w:val="20"/>
          <w:lang w:val="es-ES"/>
        </w:rPr>
        <w:t>entaje de varianza explicada para</w:t>
      </w:r>
      <w:r w:rsidR="00200705" w:rsidRPr="00965ECD">
        <w:rPr>
          <w:rFonts w:asciiTheme="majorHAnsi" w:hAnsiTheme="majorHAnsi" w:cstheme="majorHAnsi"/>
          <w:color w:val="C00000"/>
          <w:szCs w:val="20"/>
          <w:lang w:val="es-ES"/>
        </w:rPr>
        <w:t xml:space="preserve"> cada </w:t>
      </w:r>
      <w:del w:id="28" w:author="FRS" w:date="2017-05-29T12:49:00Z">
        <w:r w:rsidR="00200705" w:rsidRPr="00965ECD" w:rsidDel="00D114AA">
          <w:rPr>
            <w:rFonts w:asciiTheme="majorHAnsi" w:hAnsiTheme="majorHAnsi" w:cstheme="majorHAnsi"/>
            <w:color w:val="C00000"/>
            <w:szCs w:val="20"/>
            <w:lang w:val="es-ES"/>
          </w:rPr>
          <w:delText>variable explicativa</w:delText>
        </w:r>
      </w:del>
      <w:ins w:id="29" w:author="FRS" w:date="2017-05-29T12:49:00Z">
        <w:r w:rsidR="00D114AA">
          <w:rPr>
            <w:rFonts w:asciiTheme="majorHAnsi" w:hAnsiTheme="majorHAnsi" w:cstheme="majorHAnsi"/>
            <w:color w:val="C00000"/>
            <w:szCs w:val="20"/>
            <w:lang w:val="es-ES"/>
          </w:rPr>
          <w:t>predictor</w:t>
        </w:r>
      </w:ins>
      <w:r w:rsidR="00200705" w:rsidRPr="00965ECD">
        <w:rPr>
          <w:rFonts w:asciiTheme="majorHAnsi" w:hAnsiTheme="majorHAnsi" w:cstheme="majorHAnsi"/>
          <w:color w:val="C00000"/>
          <w:szCs w:val="20"/>
          <w:lang w:val="es-ES"/>
        </w:rPr>
        <w:t xml:space="preserve"> (en caso de que hubiera más de una), mientras que la salida de la función </w:t>
      </w:r>
      <w:proofErr w:type="spellStart"/>
      <w:r w:rsidR="00200705" w:rsidRPr="00965ECD">
        <w:rPr>
          <w:rFonts w:asciiTheme="majorHAnsi" w:hAnsiTheme="majorHAnsi" w:cstheme="majorHAnsi"/>
          <w:i/>
          <w:color w:val="C00000"/>
          <w:szCs w:val="20"/>
          <w:lang w:val="es-ES"/>
        </w:rPr>
        <w:t>summary</w:t>
      </w:r>
      <w:proofErr w:type="spellEnd"/>
      <w:r w:rsidR="00200705" w:rsidRPr="00965ECD">
        <w:rPr>
          <w:rFonts w:asciiTheme="majorHAnsi" w:hAnsiTheme="majorHAnsi" w:cstheme="majorHAnsi"/>
          <w:color w:val="C00000"/>
          <w:szCs w:val="20"/>
          <w:lang w:val="es-ES"/>
        </w:rPr>
        <w:t xml:space="preserve"> muestra el valor de R</w:t>
      </w:r>
      <w:r w:rsidR="00200705" w:rsidRPr="00965ECD">
        <w:rPr>
          <w:rFonts w:asciiTheme="majorHAnsi" w:hAnsiTheme="majorHAnsi" w:cstheme="majorHAnsi"/>
          <w:color w:val="C00000"/>
          <w:szCs w:val="20"/>
          <w:vertAlign w:val="superscript"/>
          <w:lang w:val="es-ES"/>
        </w:rPr>
        <w:t>2</w:t>
      </w:r>
      <w:r w:rsidR="00200705" w:rsidRPr="00965ECD">
        <w:rPr>
          <w:rFonts w:asciiTheme="majorHAnsi" w:hAnsiTheme="majorHAnsi" w:cstheme="majorHAnsi"/>
          <w:color w:val="C00000"/>
          <w:szCs w:val="20"/>
          <w:lang w:val="es-ES"/>
        </w:rPr>
        <w:t xml:space="preserve"> para el modelo completo. </w:t>
      </w:r>
    </w:p>
    <w:p w:rsidR="00200705" w:rsidRPr="00A91994" w:rsidRDefault="00200705" w:rsidP="000E4137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0E4137" w:rsidRPr="00A91994" w:rsidRDefault="00990E51" w:rsidP="000E4137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spellStart"/>
      <w:proofErr w:type="gramStart"/>
      <w:r w:rsidR="00850C08">
        <w:rPr>
          <w:rFonts w:asciiTheme="majorHAnsi" w:hAnsiTheme="majorHAnsi" w:cstheme="majorHAnsi"/>
          <w:i/>
          <w:szCs w:val="20"/>
          <w:lang w:val="es-ES"/>
        </w:rPr>
        <w:t>v</w:t>
      </w:r>
      <w:r w:rsidR="000E4137" w:rsidRPr="00A91994">
        <w:rPr>
          <w:rFonts w:asciiTheme="majorHAnsi" w:hAnsiTheme="majorHAnsi" w:cstheme="majorHAnsi"/>
          <w:i/>
          <w:szCs w:val="20"/>
          <w:lang w:val="es-ES"/>
        </w:rPr>
        <w:t>ar</w:t>
      </w:r>
      <w:proofErr w:type="spellEnd"/>
      <w:proofErr w:type="gramEnd"/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0E4137" w:rsidRPr="00A91994">
        <w:rPr>
          <w:rFonts w:asciiTheme="majorHAnsi" w:hAnsiTheme="majorHAnsi" w:cstheme="majorHAnsi"/>
          <w:i/>
          <w:szCs w:val="20"/>
          <w:lang w:val="es-ES"/>
        </w:rPr>
        <w:t>&lt;-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proofErr w:type="spellStart"/>
      <w:r w:rsidR="000E4137" w:rsidRPr="00A91994">
        <w:rPr>
          <w:rFonts w:asciiTheme="majorHAnsi" w:hAnsiTheme="majorHAnsi" w:cstheme="majorHAnsi"/>
          <w:i/>
          <w:szCs w:val="20"/>
          <w:lang w:val="es-ES"/>
        </w:rPr>
        <w:t>anova</w:t>
      </w:r>
      <w:proofErr w:type="spellEnd"/>
      <w:r w:rsidR="000E4137" w:rsidRPr="00A91994">
        <w:rPr>
          <w:rFonts w:asciiTheme="majorHAnsi" w:hAnsiTheme="majorHAnsi" w:cstheme="majorHAnsi"/>
          <w:i/>
          <w:szCs w:val="20"/>
          <w:lang w:val="es-ES"/>
        </w:rPr>
        <w:t>(lm2)</w:t>
      </w:r>
    </w:p>
    <w:p w:rsidR="000E4137" w:rsidRPr="00990E51" w:rsidRDefault="00990E51" w:rsidP="000E4137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spellStart"/>
      <w:proofErr w:type="gramStart"/>
      <w:r w:rsidR="000E4137" w:rsidRPr="00990E51">
        <w:rPr>
          <w:rFonts w:asciiTheme="majorHAnsi" w:hAnsiTheme="majorHAnsi" w:cstheme="majorHAnsi"/>
          <w:i/>
          <w:szCs w:val="20"/>
          <w:lang w:val="es-ES"/>
        </w:rPr>
        <w:t>varss</w:t>
      </w:r>
      <w:proofErr w:type="spellEnd"/>
      <w:proofErr w:type="gramEnd"/>
      <w:r w:rsidR="000E4137" w:rsidRPr="00990E51">
        <w:rPr>
          <w:rFonts w:asciiTheme="majorHAnsi" w:hAnsiTheme="majorHAnsi" w:cstheme="majorHAnsi"/>
          <w:i/>
          <w:szCs w:val="20"/>
          <w:lang w:val="es-ES"/>
        </w:rPr>
        <w:t xml:space="preserve"> &lt;- </w:t>
      </w:r>
      <w:proofErr w:type="spellStart"/>
      <w:r w:rsidR="000E4137" w:rsidRPr="00990E51">
        <w:rPr>
          <w:rFonts w:asciiTheme="majorHAnsi" w:hAnsiTheme="majorHAnsi" w:cstheme="majorHAnsi"/>
          <w:i/>
          <w:szCs w:val="20"/>
          <w:lang w:val="es-ES"/>
        </w:rPr>
        <w:t>var</w:t>
      </w:r>
      <w:proofErr w:type="spellEnd"/>
      <w:r w:rsidR="000E4137" w:rsidRPr="00990E51">
        <w:rPr>
          <w:rFonts w:asciiTheme="majorHAnsi" w:hAnsiTheme="majorHAnsi" w:cstheme="majorHAnsi"/>
          <w:i/>
          <w:szCs w:val="20"/>
          <w:lang w:val="es-ES"/>
        </w:rPr>
        <w:t xml:space="preserve">$"Sum </w:t>
      </w:r>
      <w:proofErr w:type="spellStart"/>
      <w:r w:rsidR="000E4137" w:rsidRPr="00990E51">
        <w:rPr>
          <w:rFonts w:asciiTheme="majorHAnsi" w:hAnsiTheme="majorHAnsi" w:cstheme="majorHAnsi"/>
          <w:i/>
          <w:szCs w:val="20"/>
          <w:lang w:val="es-ES"/>
        </w:rPr>
        <w:t>Sq</w:t>
      </w:r>
      <w:proofErr w:type="spellEnd"/>
      <w:r w:rsidR="000E4137" w:rsidRPr="00990E51">
        <w:rPr>
          <w:rFonts w:asciiTheme="majorHAnsi" w:hAnsiTheme="majorHAnsi" w:cstheme="majorHAnsi"/>
          <w:i/>
          <w:szCs w:val="20"/>
          <w:lang w:val="es-ES"/>
        </w:rPr>
        <w:t>"</w:t>
      </w:r>
    </w:p>
    <w:p w:rsidR="000E4137" w:rsidRDefault="00990E51" w:rsidP="000E4137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990E51">
        <w:rPr>
          <w:rFonts w:asciiTheme="majorHAnsi" w:hAnsiTheme="majorHAnsi" w:cstheme="majorHAnsi"/>
          <w:i/>
          <w:szCs w:val="20"/>
          <w:lang w:val="en-GB"/>
        </w:rPr>
        <w:t xml:space="preserve">&gt; </w:t>
      </w:r>
      <w:proofErr w:type="gramStart"/>
      <w:r w:rsidR="000E4137" w:rsidRPr="00FB6A86">
        <w:rPr>
          <w:rFonts w:asciiTheme="majorHAnsi" w:hAnsiTheme="majorHAnsi" w:cstheme="majorHAnsi"/>
          <w:i/>
          <w:szCs w:val="20"/>
          <w:lang w:val="en-GB"/>
        </w:rPr>
        <w:t>print(</w:t>
      </w:r>
      <w:proofErr w:type="spellStart"/>
      <w:proofErr w:type="gramEnd"/>
      <w:r w:rsidR="000E4137" w:rsidRPr="00FB6A86">
        <w:rPr>
          <w:rFonts w:asciiTheme="majorHAnsi" w:hAnsiTheme="majorHAnsi" w:cstheme="majorHAnsi"/>
          <w:i/>
          <w:szCs w:val="20"/>
          <w:lang w:val="en-GB"/>
        </w:rPr>
        <w:t>cbind</w:t>
      </w:r>
      <w:proofErr w:type="spellEnd"/>
      <w:r w:rsidR="000E4137" w:rsidRPr="00FB6A86">
        <w:rPr>
          <w:rFonts w:asciiTheme="majorHAnsi" w:hAnsiTheme="majorHAnsi" w:cstheme="majorHAnsi"/>
          <w:i/>
          <w:szCs w:val="20"/>
          <w:lang w:val="en-GB"/>
        </w:rPr>
        <w:t>(</w:t>
      </w:r>
      <w:proofErr w:type="spellStart"/>
      <w:r w:rsidR="000E4137" w:rsidRPr="00FB6A86">
        <w:rPr>
          <w:rFonts w:asciiTheme="majorHAnsi" w:hAnsiTheme="majorHAnsi" w:cstheme="majorHAnsi"/>
          <w:i/>
          <w:szCs w:val="20"/>
          <w:lang w:val="en-GB"/>
        </w:rPr>
        <w:t>var</w:t>
      </w:r>
      <w:proofErr w:type="spellEnd"/>
      <w:r w:rsidR="000E4137" w:rsidRPr="00FB6A86">
        <w:rPr>
          <w:rFonts w:asciiTheme="majorHAnsi" w:hAnsiTheme="majorHAnsi" w:cstheme="majorHAnsi"/>
          <w:i/>
          <w:szCs w:val="20"/>
          <w:lang w:val="en-GB"/>
        </w:rPr>
        <w:t>,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proofErr w:type="spellStart"/>
      <w:r w:rsidR="000E4137" w:rsidRPr="00FB6A86">
        <w:rPr>
          <w:rFonts w:asciiTheme="majorHAnsi" w:hAnsiTheme="majorHAnsi" w:cstheme="majorHAnsi"/>
          <w:i/>
          <w:szCs w:val="20"/>
          <w:lang w:val="en-GB"/>
        </w:rPr>
        <w:t>PctExp</w:t>
      </w:r>
      <w:proofErr w:type="spellEnd"/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0E4137" w:rsidRPr="00FB6A86">
        <w:rPr>
          <w:rFonts w:asciiTheme="majorHAnsi" w:hAnsiTheme="majorHAnsi" w:cstheme="majorHAnsi"/>
          <w:i/>
          <w:szCs w:val="20"/>
          <w:lang w:val="en-GB"/>
        </w:rPr>
        <w:t>=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proofErr w:type="spellStart"/>
      <w:r w:rsidR="000E4137" w:rsidRPr="00FB6A86">
        <w:rPr>
          <w:rFonts w:asciiTheme="majorHAnsi" w:hAnsiTheme="majorHAnsi" w:cstheme="majorHAnsi"/>
          <w:i/>
          <w:szCs w:val="20"/>
          <w:lang w:val="en-GB"/>
        </w:rPr>
        <w:t>varss</w:t>
      </w:r>
      <w:proofErr w:type="spellEnd"/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0E4137" w:rsidRPr="00FB6A86">
        <w:rPr>
          <w:rFonts w:asciiTheme="majorHAnsi" w:hAnsiTheme="majorHAnsi" w:cstheme="majorHAnsi"/>
          <w:i/>
          <w:szCs w:val="20"/>
          <w:lang w:val="en-GB"/>
        </w:rPr>
        <w:t>/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0E4137" w:rsidRPr="00FB6A86">
        <w:rPr>
          <w:rFonts w:asciiTheme="majorHAnsi" w:hAnsiTheme="majorHAnsi" w:cstheme="majorHAnsi"/>
          <w:i/>
          <w:szCs w:val="20"/>
          <w:lang w:val="en-GB"/>
        </w:rPr>
        <w:t>sum(</w:t>
      </w:r>
      <w:proofErr w:type="spellStart"/>
      <w:r w:rsidR="000E4137" w:rsidRPr="00FB6A86">
        <w:rPr>
          <w:rFonts w:asciiTheme="majorHAnsi" w:hAnsiTheme="majorHAnsi" w:cstheme="majorHAnsi"/>
          <w:i/>
          <w:szCs w:val="20"/>
          <w:lang w:val="en-GB"/>
        </w:rPr>
        <w:t>varss</w:t>
      </w:r>
      <w:proofErr w:type="spellEnd"/>
      <w:r w:rsidR="000E4137" w:rsidRPr="00FB6A86">
        <w:rPr>
          <w:rFonts w:asciiTheme="majorHAnsi" w:hAnsiTheme="majorHAnsi" w:cstheme="majorHAnsi"/>
          <w:i/>
          <w:szCs w:val="20"/>
          <w:lang w:val="en-GB"/>
        </w:rPr>
        <w:t>)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0E4137" w:rsidRPr="00FB6A86">
        <w:rPr>
          <w:rFonts w:asciiTheme="majorHAnsi" w:hAnsiTheme="majorHAnsi" w:cstheme="majorHAnsi"/>
          <w:i/>
          <w:szCs w:val="20"/>
          <w:lang w:val="en-GB"/>
        </w:rPr>
        <w:t>*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0E4137" w:rsidRPr="00FB6A86">
        <w:rPr>
          <w:rFonts w:asciiTheme="majorHAnsi" w:hAnsiTheme="majorHAnsi" w:cstheme="majorHAnsi"/>
          <w:i/>
          <w:szCs w:val="20"/>
          <w:lang w:val="en-GB"/>
        </w:rPr>
        <w:t>100))</w:t>
      </w:r>
    </w:p>
    <w:p w:rsidR="001A5EE5" w:rsidRDefault="001A5EE5" w:rsidP="000E4137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</w:p>
    <w:p w:rsidR="002964E2" w:rsidRPr="001A5EE5" w:rsidRDefault="002964E2" w:rsidP="002964E2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        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>
        <w:rPr>
          <w:rFonts w:asciiTheme="majorHAnsi" w:hAnsiTheme="majorHAnsi" w:cstheme="majorHAnsi"/>
          <w:i/>
          <w:szCs w:val="20"/>
          <w:lang w:val="en-GB"/>
        </w:rPr>
        <w:tab/>
      </w:r>
      <w:proofErr w:type="spellStart"/>
      <w:r w:rsidRPr="001A5EE5">
        <w:rPr>
          <w:rFonts w:asciiTheme="majorHAnsi" w:hAnsiTheme="majorHAnsi" w:cstheme="majorHAnsi"/>
          <w:i/>
          <w:szCs w:val="20"/>
          <w:lang w:val="en-GB"/>
        </w:rPr>
        <w:t>Df</w:t>
      </w:r>
      <w:proofErr w:type="spellEnd"/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Sum </w:t>
      </w:r>
      <w:proofErr w:type="spellStart"/>
      <w:r w:rsidRPr="001A5EE5">
        <w:rPr>
          <w:rFonts w:asciiTheme="majorHAnsi" w:hAnsiTheme="majorHAnsi" w:cstheme="majorHAnsi"/>
          <w:i/>
          <w:szCs w:val="20"/>
          <w:lang w:val="en-GB"/>
        </w:rPr>
        <w:t>Sq</w:t>
      </w:r>
      <w:proofErr w:type="spellEnd"/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Mean </w:t>
      </w:r>
      <w:proofErr w:type="spellStart"/>
      <w:r w:rsidRPr="001A5EE5">
        <w:rPr>
          <w:rFonts w:asciiTheme="majorHAnsi" w:hAnsiTheme="majorHAnsi" w:cstheme="majorHAnsi"/>
          <w:i/>
          <w:szCs w:val="20"/>
          <w:lang w:val="en-GB"/>
        </w:rPr>
        <w:t>Sq</w:t>
      </w:r>
      <w:proofErr w:type="spellEnd"/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F value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proofErr w:type="spellStart"/>
      <w:proofErr w:type="gramStart"/>
      <w:r w:rsidRPr="001A5EE5">
        <w:rPr>
          <w:rFonts w:asciiTheme="majorHAnsi" w:hAnsiTheme="majorHAnsi" w:cstheme="majorHAnsi"/>
          <w:i/>
          <w:szCs w:val="20"/>
          <w:lang w:val="en-GB"/>
        </w:rPr>
        <w:t>Pr</w:t>
      </w:r>
      <w:proofErr w:type="spellEnd"/>
      <w:r w:rsidRPr="001A5EE5">
        <w:rPr>
          <w:rFonts w:asciiTheme="majorHAnsi" w:hAnsiTheme="majorHAnsi" w:cstheme="majorHAnsi"/>
          <w:i/>
          <w:szCs w:val="20"/>
          <w:lang w:val="en-GB"/>
        </w:rPr>
        <w:t>(</w:t>
      </w:r>
      <w:proofErr w:type="gramEnd"/>
      <w:r w:rsidRPr="001A5EE5">
        <w:rPr>
          <w:rFonts w:asciiTheme="majorHAnsi" w:hAnsiTheme="majorHAnsi" w:cstheme="majorHAnsi"/>
          <w:i/>
          <w:szCs w:val="20"/>
          <w:lang w:val="en-GB"/>
        </w:rPr>
        <w:t>&gt;F)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>
        <w:rPr>
          <w:rFonts w:asciiTheme="majorHAnsi" w:hAnsiTheme="majorHAnsi" w:cstheme="majorHAnsi"/>
          <w:i/>
          <w:szCs w:val="20"/>
          <w:lang w:val="en-GB"/>
        </w:rPr>
        <w:tab/>
      </w:r>
      <w:proofErr w:type="spellStart"/>
      <w:r w:rsidRPr="002964E2">
        <w:rPr>
          <w:rFonts w:asciiTheme="majorHAnsi" w:hAnsiTheme="majorHAnsi" w:cstheme="majorHAnsi"/>
          <w:i/>
          <w:szCs w:val="20"/>
          <w:lang w:val="en-GB"/>
        </w:rPr>
        <w:t>PctExp</w:t>
      </w:r>
      <w:proofErr w:type="spellEnd"/>
      <w:r w:rsidRPr="001A5EE5">
        <w:rPr>
          <w:rFonts w:asciiTheme="majorHAnsi" w:hAnsiTheme="majorHAnsi" w:cstheme="majorHAnsi"/>
          <w:i/>
          <w:szCs w:val="20"/>
          <w:lang w:val="en-GB"/>
        </w:rPr>
        <w:t xml:space="preserve">   </w:t>
      </w:r>
    </w:p>
    <w:p w:rsidR="002964E2" w:rsidRPr="001A5EE5" w:rsidRDefault="002964E2" w:rsidP="002964E2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gramStart"/>
      <w:r w:rsidRPr="001A5EE5">
        <w:rPr>
          <w:rFonts w:asciiTheme="majorHAnsi" w:hAnsiTheme="majorHAnsi" w:cstheme="majorHAnsi"/>
          <w:i/>
          <w:szCs w:val="20"/>
          <w:lang w:val="es-ES"/>
        </w:rPr>
        <w:t>grupo</w:t>
      </w:r>
      <w:proofErr w:type="gramEnd"/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     </w:t>
      </w:r>
      <w:r w:rsidRPr="001A5EE5">
        <w:rPr>
          <w:rFonts w:asciiTheme="majorHAnsi" w:hAnsiTheme="majorHAnsi" w:cstheme="majorHAnsi"/>
          <w:i/>
          <w:szCs w:val="20"/>
          <w:lang w:val="es-ES"/>
        </w:rPr>
        <w:tab/>
        <w:t xml:space="preserve">1   </w:t>
      </w:r>
      <w:r>
        <w:rPr>
          <w:rFonts w:asciiTheme="majorHAnsi" w:hAnsiTheme="majorHAnsi" w:cstheme="majorHAnsi"/>
          <w:i/>
          <w:szCs w:val="20"/>
          <w:lang w:val="es-ES"/>
        </w:rPr>
        <w:tab/>
        <w:t>6.7408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  <w:t>6.7408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>
        <w:rPr>
          <w:rFonts w:asciiTheme="majorHAnsi" w:hAnsiTheme="majorHAnsi" w:cstheme="majorHAnsi"/>
          <w:i/>
          <w:szCs w:val="20"/>
          <w:lang w:val="es-ES"/>
        </w:rPr>
        <w:tab/>
        <w:t>6.4141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Pr="002964E2">
        <w:rPr>
          <w:rFonts w:asciiTheme="majorHAnsi" w:hAnsiTheme="majorHAnsi" w:cstheme="majorHAnsi"/>
          <w:i/>
          <w:szCs w:val="20"/>
          <w:lang w:val="es-ES"/>
        </w:rPr>
        <w:t>0.0115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  <w:t>0.7974</w:t>
      </w:r>
    </w:p>
    <w:p w:rsidR="002964E2" w:rsidRPr="001A5EE5" w:rsidRDefault="002964E2" w:rsidP="002964E2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r w:rsidRPr="001A5EE5">
        <w:rPr>
          <w:rFonts w:asciiTheme="majorHAnsi" w:hAnsiTheme="majorHAnsi" w:cstheme="majorHAnsi"/>
          <w:i/>
          <w:szCs w:val="20"/>
          <w:lang w:val="es-ES"/>
        </w:rPr>
        <w:t>Residuals</w:t>
      </w:r>
      <w:proofErr w:type="spellEnd"/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Pr="001A5EE5"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>7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98 </w:t>
      </w:r>
      <w:r>
        <w:rPr>
          <w:rFonts w:asciiTheme="majorHAnsi" w:hAnsiTheme="majorHAnsi" w:cstheme="majorHAnsi"/>
          <w:i/>
          <w:szCs w:val="20"/>
          <w:lang w:val="es-ES"/>
        </w:rPr>
        <w:tab/>
        <w:t>838.6529</w:t>
      </w:r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Pr="001A5EE5">
        <w:rPr>
          <w:rFonts w:asciiTheme="majorHAnsi" w:hAnsiTheme="majorHAnsi" w:cstheme="majorHAnsi"/>
          <w:i/>
          <w:szCs w:val="20"/>
          <w:lang w:val="es-ES"/>
        </w:rPr>
        <w:t>1.</w:t>
      </w:r>
      <w:r>
        <w:rPr>
          <w:rFonts w:asciiTheme="majorHAnsi" w:hAnsiTheme="majorHAnsi" w:cstheme="majorHAnsi"/>
          <w:i/>
          <w:szCs w:val="20"/>
          <w:lang w:val="es-ES"/>
        </w:rPr>
        <w:t>0509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  <w:t>NA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proofErr w:type="spellStart"/>
      <w:r>
        <w:rPr>
          <w:rFonts w:asciiTheme="majorHAnsi" w:hAnsiTheme="majorHAnsi" w:cstheme="majorHAnsi"/>
          <w:i/>
          <w:szCs w:val="20"/>
          <w:lang w:val="es-ES"/>
        </w:rPr>
        <w:t>NA</w:t>
      </w:r>
      <w:proofErr w:type="spellEnd"/>
      <w:r w:rsidRPr="001A5EE5">
        <w:rPr>
          <w:rFonts w:asciiTheme="majorHAnsi" w:hAnsiTheme="majorHAnsi" w:cstheme="majorHAnsi"/>
          <w:i/>
          <w:szCs w:val="20"/>
          <w:lang w:val="es-ES"/>
        </w:rPr>
        <w:t xml:space="preserve">                    </w:t>
      </w:r>
      <w:r w:rsidRPr="002964E2">
        <w:rPr>
          <w:rFonts w:asciiTheme="majorHAnsi" w:hAnsiTheme="majorHAnsi" w:cstheme="majorHAnsi"/>
          <w:i/>
          <w:szCs w:val="20"/>
          <w:lang w:val="es-ES"/>
        </w:rPr>
        <w:t>99.2026</w:t>
      </w:r>
    </w:p>
    <w:p w:rsidR="000E4137" w:rsidRPr="001A5EE5" w:rsidRDefault="000E4137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7A752E" w:rsidRPr="00A91994" w:rsidRDefault="00A54FE6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>E</w:t>
      </w:r>
      <w:r w:rsidR="00BC59AD" w:rsidRPr="00A91994">
        <w:rPr>
          <w:rFonts w:asciiTheme="majorHAnsi" w:hAnsiTheme="majorHAnsi" w:cstheme="majorHAnsi"/>
          <w:szCs w:val="20"/>
          <w:lang w:val="es-ES"/>
        </w:rPr>
        <w:t xml:space="preserve">l porcentaje de varianza explicada es bajo: </w:t>
      </w:r>
      <w:r w:rsidR="002964E2">
        <w:rPr>
          <w:rFonts w:asciiTheme="majorHAnsi" w:hAnsiTheme="majorHAnsi" w:cstheme="majorHAnsi"/>
          <w:szCs w:val="20"/>
          <w:lang w:val="es-ES"/>
        </w:rPr>
        <w:t>0.797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% </w:t>
      </w:r>
      <w:r w:rsidR="00864A05" w:rsidRPr="00A91994">
        <w:rPr>
          <w:rFonts w:asciiTheme="majorHAnsi" w:hAnsiTheme="majorHAnsi" w:cstheme="majorHAnsi"/>
          <w:szCs w:val="20"/>
          <w:lang w:val="es-ES"/>
        </w:rPr>
        <w:t>(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R</w:t>
      </w:r>
      <w:r w:rsidR="00673B73" w:rsidRPr="00A91994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 = 0.0</w:t>
      </w:r>
      <w:r w:rsidR="002964E2">
        <w:rPr>
          <w:rFonts w:asciiTheme="majorHAnsi" w:hAnsiTheme="majorHAnsi" w:cstheme="majorHAnsi"/>
          <w:szCs w:val="20"/>
          <w:lang w:val="es-ES"/>
        </w:rPr>
        <w:t>0797</w:t>
      </w:r>
      <w:r w:rsidR="00864A05" w:rsidRPr="00A91994">
        <w:rPr>
          <w:rFonts w:asciiTheme="majorHAnsi" w:hAnsiTheme="majorHAnsi" w:cstheme="majorHAnsi"/>
          <w:szCs w:val="20"/>
          <w:lang w:val="es-ES"/>
        </w:rPr>
        <w:t xml:space="preserve">).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 xml:space="preserve">¿Qué implica este resultado? Pues </w:t>
      </w:r>
      <w:r w:rsidRPr="00A91994">
        <w:rPr>
          <w:rFonts w:asciiTheme="majorHAnsi" w:hAnsiTheme="majorHAnsi" w:cstheme="majorHAnsi"/>
          <w:szCs w:val="20"/>
          <w:lang w:val="es-ES"/>
        </w:rPr>
        <w:t>que,</w:t>
      </w:r>
      <w:r w:rsidR="004B7A6C" w:rsidRPr="00A91994">
        <w:rPr>
          <w:rFonts w:asciiTheme="majorHAnsi" w:hAnsiTheme="majorHAnsi" w:cstheme="majorHAnsi"/>
          <w:szCs w:val="20"/>
          <w:lang w:val="es-ES"/>
        </w:rPr>
        <w:t xml:space="preserve"> aunque </w:t>
      </w:r>
      <w:r w:rsidR="00965ECD">
        <w:rPr>
          <w:rFonts w:asciiTheme="majorHAnsi" w:hAnsiTheme="majorHAnsi" w:cstheme="majorHAnsi"/>
          <w:szCs w:val="20"/>
          <w:lang w:val="es-ES"/>
        </w:rPr>
        <w:t>según el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 valor </w:t>
      </w:r>
      <w:r w:rsidR="004C49EF">
        <w:rPr>
          <w:rFonts w:asciiTheme="majorHAnsi" w:hAnsiTheme="majorHAnsi" w:cstheme="majorHAnsi"/>
          <w:i/>
          <w:szCs w:val="20"/>
          <w:lang w:val="es-ES"/>
        </w:rPr>
        <w:t xml:space="preserve">p </w:t>
      </w:r>
      <w:r w:rsidR="004C49EF">
        <w:rPr>
          <w:rFonts w:asciiTheme="majorHAnsi" w:hAnsiTheme="majorHAnsi" w:cstheme="majorHAnsi"/>
          <w:szCs w:val="20"/>
          <w:lang w:val="es-ES"/>
        </w:rPr>
        <w:t>podemos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 rechazar la hipótesis nula</w:t>
      </w:r>
      <w:r w:rsidR="00BC59AD" w:rsidRPr="00A91994">
        <w:rPr>
          <w:rFonts w:asciiTheme="majorHAnsi" w:hAnsiTheme="majorHAnsi" w:cstheme="majorHAnsi"/>
          <w:szCs w:val="20"/>
          <w:lang w:val="es-ES"/>
        </w:rPr>
        <w:t>, e</w:t>
      </w:r>
      <w:r w:rsidR="007A752E" w:rsidRPr="00A91994">
        <w:rPr>
          <w:rFonts w:asciiTheme="majorHAnsi" w:hAnsiTheme="majorHAnsi" w:cstheme="majorHAnsi"/>
          <w:szCs w:val="20"/>
          <w:lang w:val="es-ES"/>
        </w:rPr>
        <w:t>l</w:t>
      </w:r>
      <w:r w:rsidR="00BC59AD" w:rsidRPr="00A91994">
        <w:rPr>
          <w:rFonts w:asciiTheme="majorHAnsi" w:hAnsiTheme="majorHAnsi" w:cstheme="majorHAnsi"/>
          <w:szCs w:val="20"/>
          <w:lang w:val="es-ES"/>
        </w:rPr>
        <w:t xml:space="preserve"> efecto </w:t>
      </w:r>
      <w:r w:rsidR="007A752E" w:rsidRPr="00A91994">
        <w:rPr>
          <w:rFonts w:asciiTheme="majorHAnsi" w:hAnsiTheme="majorHAnsi" w:cstheme="majorHAnsi"/>
          <w:szCs w:val="20"/>
          <w:lang w:val="es-ES"/>
        </w:rPr>
        <w:t>del fertilizante</w:t>
      </w:r>
      <w:r w:rsidR="00BC59AD" w:rsidRPr="00A91994">
        <w:rPr>
          <w:rFonts w:asciiTheme="majorHAnsi" w:hAnsiTheme="majorHAnsi" w:cstheme="majorHAnsi"/>
          <w:szCs w:val="20"/>
          <w:lang w:val="es-ES"/>
        </w:rPr>
        <w:t xml:space="preserve"> en términos de incremento en el tamaño </w:t>
      </w:r>
      <w:r w:rsidRPr="00A91994">
        <w:rPr>
          <w:rFonts w:asciiTheme="majorHAnsi" w:hAnsiTheme="majorHAnsi" w:cstheme="majorHAnsi"/>
          <w:szCs w:val="20"/>
          <w:lang w:val="es-ES"/>
        </w:rPr>
        <w:t>es</w:t>
      </w:r>
      <w:r w:rsidR="004B7A6C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Pr="00A91994">
        <w:rPr>
          <w:rFonts w:asciiTheme="majorHAnsi" w:hAnsiTheme="majorHAnsi" w:cstheme="majorHAnsi"/>
          <w:szCs w:val="20"/>
          <w:lang w:val="es-ES"/>
        </w:rPr>
        <w:t>prácticamente despreciable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. ¿</w:t>
      </w:r>
      <w:r w:rsidRPr="00A91994">
        <w:rPr>
          <w:rFonts w:asciiTheme="majorHAnsi" w:hAnsiTheme="majorHAnsi" w:cstheme="majorHAnsi"/>
          <w:szCs w:val="20"/>
          <w:lang w:val="es-ES"/>
        </w:rPr>
        <w:t>Son ambos r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esultados contradictorios? 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No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 hasta cierto punto</w:t>
      </w:r>
      <w:r w:rsidR="004B7A6C" w:rsidRPr="00A91994">
        <w:rPr>
          <w:rFonts w:asciiTheme="majorHAnsi" w:hAnsiTheme="majorHAnsi" w:cstheme="majorHAnsi"/>
          <w:szCs w:val="20"/>
          <w:lang w:val="es-ES"/>
        </w:rPr>
        <w:t>.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Al aumentar el tamaño </w:t>
      </w:r>
      <w:proofErr w:type="spellStart"/>
      <w:r w:rsidRPr="00A91994">
        <w:rPr>
          <w:rFonts w:asciiTheme="majorHAnsi" w:hAnsiTheme="majorHAnsi" w:cstheme="majorHAnsi"/>
          <w:szCs w:val="20"/>
          <w:lang w:val="es-ES"/>
        </w:rPr>
        <w:t>muestral</w:t>
      </w:r>
      <w:proofErr w:type="spellEnd"/>
      <w:r w:rsidRPr="00A91994">
        <w:rPr>
          <w:rFonts w:asciiTheme="majorHAnsi" w:hAnsiTheme="majorHAnsi" w:cstheme="majorHAnsi"/>
          <w:szCs w:val="20"/>
          <w:lang w:val="es-ES"/>
        </w:rPr>
        <w:t xml:space="preserve"> hemos </w:t>
      </w:r>
      <w:r w:rsidR="00C62E05">
        <w:rPr>
          <w:rFonts w:asciiTheme="majorHAnsi" w:hAnsiTheme="majorHAnsi" w:cstheme="majorHAnsi"/>
          <w:szCs w:val="20"/>
          <w:lang w:val="es-ES"/>
        </w:rPr>
        <w:t>incrementado</w:t>
      </w:r>
      <w:r w:rsidR="00AC2204">
        <w:rPr>
          <w:rFonts w:asciiTheme="majorHAnsi" w:hAnsiTheme="majorHAnsi" w:cstheme="majorHAnsi"/>
          <w:szCs w:val="20"/>
          <w:lang w:val="es-ES"/>
        </w:rPr>
        <w:t xml:space="preserve"> nuestro poder estadístico</w:t>
      </w:r>
      <w:r w:rsidR="00C62E05">
        <w:rPr>
          <w:rFonts w:asciiTheme="majorHAnsi" w:hAnsiTheme="majorHAnsi" w:cstheme="majorHAnsi"/>
          <w:szCs w:val="20"/>
          <w:lang w:val="es-ES"/>
        </w:rPr>
        <w:t xml:space="preserve"> y reducido </w:t>
      </w:r>
      <w:r w:rsidRPr="00A91994">
        <w:rPr>
          <w:rFonts w:asciiTheme="majorHAnsi" w:hAnsiTheme="majorHAnsi" w:cstheme="majorHAnsi"/>
          <w:szCs w:val="20"/>
          <w:lang w:val="es-ES"/>
        </w:rPr>
        <w:t>la probabilidad</w:t>
      </w:r>
      <w:r w:rsidR="00F7131A">
        <w:rPr>
          <w:rFonts w:asciiTheme="majorHAnsi" w:hAnsiTheme="majorHAnsi" w:cstheme="majorHAnsi"/>
          <w:szCs w:val="20"/>
          <w:lang w:val="es-ES"/>
        </w:rPr>
        <w:t xml:space="preserve"> de que por azar encontremos la diferencia observada entre grupos. </w:t>
      </w:r>
      <w:r w:rsidR="00C62E05">
        <w:rPr>
          <w:rFonts w:asciiTheme="majorHAnsi" w:hAnsiTheme="majorHAnsi" w:cstheme="majorHAnsi"/>
          <w:szCs w:val="20"/>
          <w:lang w:val="es-ES"/>
        </w:rPr>
        <w:t>Sin embargo, esto no</w:t>
      </w:r>
      <w:r w:rsidR="00965ECD">
        <w:rPr>
          <w:rFonts w:asciiTheme="majorHAnsi" w:hAnsiTheme="majorHAnsi" w:cstheme="majorHAnsi"/>
          <w:szCs w:val="20"/>
          <w:lang w:val="es-ES"/>
        </w:rPr>
        <w:t xml:space="preserve"> e</w:t>
      </w:r>
      <w:r w:rsidR="00C62E05">
        <w:rPr>
          <w:rFonts w:asciiTheme="majorHAnsi" w:hAnsiTheme="majorHAnsi" w:cstheme="majorHAnsi"/>
          <w:szCs w:val="20"/>
          <w:lang w:val="es-ES"/>
        </w:rPr>
        <w:t xml:space="preserve">s óbice para que 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la diferencia entre grupos experimentales </w:t>
      </w:r>
      <w:r w:rsidR="00C62E05">
        <w:rPr>
          <w:rFonts w:asciiTheme="majorHAnsi" w:hAnsiTheme="majorHAnsi" w:cstheme="majorHAnsi"/>
          <w:szCs w:val="20"/>
          <w:lang w:val="es-ES"/>
        </w:rPr>
        <w:t>sea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 pequeña, lo que indica que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la aplicación del fertilizante no </w:t>
      </w:r>
      <w:r w:rsidR="00C62E05">
        <w:rPr>
          <w:rFonts w:asciiTheme="majorHAnsi" w:hAnsiTheme="majorHAnsi" w:cstheme="majorHAnsi"/>
          <w:szCs w:val="20"/>
          <w:lang w:val="es-ES"/>
        </w:rPr>
        <w:t xml:space="preserve">mejora 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el crecimiento </w:t>
      </w:r>
      <w:r w:rsidR="00864A05" w:rsidRPr="00A91994">
        <w:rPr>
          <w:rFonts w:asciiTheme="majorHAnsi" w:hAnsiTheme="majorHAnsi" w:cstheme="majorHAnsi"/>
          <w:szCs w:val="20"/>
          <w:lang w:val="es-ES"/>
        </w:rPr>
        <w:t>de las plantas</w:t>
      </w:r>
      <w:r w:rsidR="00C62E05">
        <w:rPr>
          <w:rFonts w:asciiTheme="majorHAnsi" w:hAnsiTheme="majorHAnsi" w:cstheme="majorHAnsi"/>
          <w:szCs w:val="20"/>
          <w:lang w:val="es-ES"/>
        </w:rPr>
        <w:t xml:space="preserve"> de manera relevante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 (</w:t>
      </w:r>
      <w:r w:rsidR="004C49EF">
        <w:rPr>
          <w:rFonts w:asciiTheme="majorHAnsi" w:hAnsiTheme="majorHAnsi" w:cstheme="majorHAnsi"/>
          <w:szCs w:val="20"/>
          <w:lang w:val="es-ES"/>
        </w:rPr>
        <w:t>sólo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 un </w:t>
      </w:r>
      <w:r w:rsidR="002964E2">
        <w:rPr>
          <w:rFonts w:asciiTheme="majorHAnsi" w:hAnsiTheme="majorHAnsi" w:cstheme="majorHAnsi"/>
          <w:szCs w:val="20"/>
          <w:lang w:val="es-ES"/>
        </w:rPr>
        <w:t>0.80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% de la varianza en el tamaño de las plantas está determinada por la adición del fertilizante)</w:t>
      </w:r>
      <w:r w:rsidR="00864A05" w:rsidRPr="00A91994">
        <w:rPr>
          <w:rFonts w:asciiTheme="majorHAnsi" w:hAnsiTheme="majorHAnsi" w:cstheme="majorHAnsi"/>
          <w:szCs w:val="20"/>
          <w:lang w:val="es-ES"/>
        </w:rPr>
        <w:t>.</w:t>
      </w:r>
    </w:p>
    <w:p w:rsidR="007A752E" w:rsidRPr="00A91994" w:rsidRDefault="007A752E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7A752E" w:rsidRPr="00A91994" w:rsidRDefault="007A752E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A91994">
        <w:rPr>
          <w:rFonts w:asciiTheme="majorHAnsi" w:hAnsiTheme="majorHAnsi" w:cstheme="majorHAnsi"/>
          <w:szCs w:val="20"/>
          <w:lang w:val="es-ES"/>
        </w:rPr>
        <w:t xml:space="preserve">Veamos brevemente cómo se comportan los </w:t>
      </w:r>
      <w:r w:rsidR="00A54FE6" w:rsidRPr="00A91994">
        <w:rPr>
          <w:rFonts w:asciiTheme="majorHAnsi" w:hAnsiTheme="majorHAnsi" w:cstheme="majorHAnsi"/>
          <w:szCs w:val="20"/>
          <w:lang w:val="es-ES"/>
        </w:rPr>
        <w:t>parámetros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del modelo y </w:t>
      </w:r>
      <w:r w:rsidR="00965ECD">
        <w:rPr>
          <w:rFonts w:asciiTheme="majorHAnsi" w:hAnsiTheme="majorHAnsi" w:cstheme="majorHAnsi"/>
          <w:szCs w:val="20"/>
          <w:lang w:val="es-ES"/>
        </w:rPr>
        <w:t xml:space="preserve">la </w:t>
      </w:r>
      <w:r w:rsidR="000F7BF2">
        <w:rPr>
          <w:rFonts w:asciiTheme="majorHAnsi" w:hAnsiTheme="majorHAnsi" w:cstheme="majorHAnsi"/>
          <w:szCs w:val="20"/>
          <w:lang w:val="es-ES"/>
        </w:rPr>
        <w:t>R</w:t>
      </w:r>
      <w:r w:rsidR="000F7BF2" w:rsidRPr="000F7BF2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r w:rsidRPr="00A91994">
        <w:rPr>
          <w:rFonts w:asciiTheme="majorHAnsi" w:hAnsiTheme="majorHAnsi" w:cstheme="majorHAnsi"/>
          <w:szCs w:val="20"/>
          <w:lang w:val="es-ES"/>
        </w:rPr>
        <w:t xml:space="preserve"> cuando tenemos </w:t>
      </w:r>
      <w:r w:rsidR="00A54FE6" w:rsidRPr="00A91994">
        <w:rPr>
          <w:rFonts w:asciiTheme="majorHAnsi" w:hAnsiTheme="majorHAnsi" w:cstheme="majorHAnsi"/>
          <w:szCs w:val="20"/>
          <w:lang w:val="es-ES"/>
        </w:rPr>
        <w:t xml:space="preserve">un </w:t>
      </w:r>
      <w:r w:rsidRPr="00A91994">
        <w:rPr>
          <w:rFonts w:asciiTheme="majorHAnsi" w:hAnsiTheme="majorHAnsi" w:cstheme="majorHAnsi"/>
          <w:szCs w:val="20"/>
          <w:lang w:val="es-ES"/>
        </w:rPr>
        <w:t>tamaño del efecto grande</w:t>
      </w:r>
      <w:r w:rsidR="00A54FE6" w:rsidRPr="00A91994">
        <w:rPr>
          <w:rFonts w:asciiTheme="majorHAnsi" w:hAnsiTheme="majorHAnsi" w:cstheme="majorHAnsi"/>
          <w:szCs w:val="20"/>
          <w:lang w:val="es-ES"/>
        </w:rPr>
        <w:t xml:space="preserve"> (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grupo control y tratamiento </w:t>
      </w:r>
      <w:r w:rsidR="00A54FE6" w:rsidRPr="00A91994">
        <w:rPr>
          <w:rFonts w:asciiTheme="majorHAnsi" w:hAnsiTheme="majorHAnsi" w:cstheme="majorHAnsi"/>
          <w:szCs w:val="20"/>
          <w:lang w:val="es-ES"/>
        </w:rPr>
        <w:t>con t</w:t>
      </w:r>
      <w:r w:rsidR="000F7BF2">
        <w:rPr>
          <w:rFonts w:asciiTheme="majorHAnsi" w:hAnsiTheme="majorHAnsi" w:cstheme="majorHAnsi"/>
          <w:szCs w:val="20"/>
          <w:lang w:val="es-ES"/>
        </w:rPr>
        <w:t xml:space="preserve">amaños 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muy</w:t>
      </w:r>
      <w:r w:rsidR="00A54FE6" w:rsidRPr="00A91994">
        <w:rPr>
          <w:rFonts w:asciiTheme="majorHAnsi" w:hAnsiTheme="majorHAnsi" w:cstheme="majorHAnsi"/>
          <w:szCs w:val="20"/>
          <w:lang w:val="es-ES"/>
        </w:rPr>
        <w:t xml:space="preserve"> diferenciados</w:t>
      </w:r>
      <w:r w:rsidRPr="00A91994">
        <w:rPr>
          <w:rFonts w:asciiTheme="majorHAnsi" w:hAnsiTheme="majorHAnsi" w:cstheme="majorHAnsi"/>
          <w:szCs w:val="20"/>
          <w:lang w:val="es-ES"/>
        </w:rPr>
        <w:t>)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:</w:t>
      </w:r>
    </w:p>
    <w:p w:rsidR="007A752E" w:rsidRPr="00A91994" w:rsidRDefault="007A752E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7A752E" w:rsidRPr="00A91994" w:rsidRDefault="00990E51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spellStart"/>
      <w:proofErr w:type="gramStart"/>
      <w:r w:rsidR="002964E2">
        <w:rPr>
          <w:rFonts w:asciiTheme="majorHAnsi" w:hAnsiTheme="majorHAnsi" w:cstheme="majorHAnsi"/>
          <w:i/>
          <w:szCs w:val="20"/>
          <w:lang w:val="es-ES"/>
        </w:rPr>
        <w:t>set.seed</w:t>
      </w:r>
      <w:proofErr w:type="spellEnd"/>
      <w:r w:rsidR="002964E2">
        <w:rPr>
          <w:rFonts w:asciiTheme="majorHAnsi" w:hAnsiTheme="majorHAnsi" w:cstheme="majorHAnsi"/>
          <w:i/>
          <w:szCs w:val="20"/>
          <w:lang w:val="es-ES"/>
        </w:rPr>
        <w:t>(</w:t>
      </w:r>
      <w:proofErr w:type="gramEnd"/>
      <w:r w:rsidR="002964E2">
        <w:rPr>
          <w:rFonts w:asciiTheme="majorHAnsi" w:hAnsiTheme="majorHAnsi" w:cstheme="majorHAnsi"/>
          <w:i/>
          <w:szCs w:val="20"/>
          <w:lang w:val="es-ES"/>
        </w:rPr>
        <w:t>2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0)</w:t>
      </w:r>
    </w:p>
    <w:p w:rsidR="00A54FE6" w:rsidRPr="00A91994" w:rsidRDefault="00990E51" w:rsidP="00A54FE6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gramStart"/>
      <w:r w:rsidR="007A752E" w:rsidRPr="00A91994">
        <w:rPr>
          <w:rFonts w:asciiTheme="majorHAnsi" w:hAnsiTheme="majorHAnsi" w:cstheme="majorHAnsi"/>
          <w:i/>
          <w:szCs w:val="20"/>
          <w:lang w:val="es-ES"/>
        </w:rPr>
        <w:t>contro</w:t>
      </w:r>
      <w:r w:rsidR="001F3800">
        <w:rPr>
          <w:rFonts w:asciiTheme="majorHAnsi" w:hAnsiTheme="majorHAnsi" w:cstheme="majorHAnsi"/>
          <w:i/>
          <w:szCs w:val="20"/>
          <w:lang w:val="es-ES"/>
        </w:rPr>
        <w:t>l</w:t>
      </w:r>
      <w:proofErr w:type="gramEnd"/>
      <w:r w:rsidR="001F3800">
        <w:rPr>
          <w:rFonts w:asciiTheme="majorHAnsi" w:hAnsiTheme="majorHAnsi" w:cstheme="majorHAnsi"/>
          <w:i/>
          <w:szCs w:val="20"/>
          <w:lang w:val="es-ES"/>
        </w:rPr>
        <w:t xml:space="preserve"> &lt;- </w:t>
      </w:r>
      <w:proofErr w:type="spellStart"/>
      <w:r w:rsidR="007A752E" w:rsidRPr="00A91994">
        <w:rPr>
          <w:rFonts w:asciiTheme="majorHAnsi" w:hAnsiTheme="majorHAnsi" w:cstheme="majorHAnsi"/>
          <w:i/>
          <w:szCs w:val="20"/>
          <w:lang w:val="es-ES"/>
        </w:rPr>
        <w:t>rnorm</w:t>
      </w:r>
      <w:proofErr w:type="spellEnd"/>
      <w:r w:rsidR="007A752E" w:rsidRPr="00A91994">
        <w:rPr>
          <w:rFonts w:asciiTheme="majorHAnsi" w:hAnsiTheme="majorHAnsi" w:cstheme="majorHAnsi"/>
          <w:i/>
          <w:szCs w:val="20"/>
          <w:lang w:val="es-ES"/>
        </w:rPr>
        <w:t>(</w:t>
      </w:r>
      <w:r w:rsidR="002964E2">
        <w:rPr>
          <w:rFonts w:asciiTheme="majorHAnsi" w:hAnsiTheme="majorHAnsi" w:cstheme="majorHAnsi"/>
          <w:i/>
          <w:szCs w:val="20"/>
          <w:lang w:val="es-ES"/>
        </w:rPr>
        <w:t>4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00,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3,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 xml:space="preserve">1) </w:t>
      </w:r>
      <w:r w:rsidR="000F7BF2">
        <w:rPr>
          <w:rFonts w:asciiTheme="majorHAnsi" w:hAnsiTheme="majorHAnsi" w:cstheme="majorHAnsi"/>
          <w:i/>
          <w:szCs w:val="20"/>
          <w:lang w:val="es-ES"/>
        </w:rPr>
        <w:t xml:space="preserve"> #Tamaño medio 3,</w:t>
      </w:r>
      <w:r w:rsidR="00A54FE6" w:rsidRPr="00A91994">
        <w:rPr>
          <w:rFonts w:asciiTheme="majorHAnsi" w:hAnsiTheme="majorHAnsi" w:cstheme="majorHAnsi"/>
          <w:i/>
          <w:szCs w:val="20"/>
          <w:lang w:val="es-ES"/>
        </w:rPr>
        <w:t xml:space="preserve"> desviación típica 1</w:t>
      </w:r>
    </w:p>
    <w:p w:rsidR="00A54FE6" w:rsidRPr="00A91994" w:rsidRDefault="00990E51" w:rsidP="00A54FE6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gramStart"/>
      <w:r w:rsidR="007A752E" w:rsidRPr="00A91994">
        <w:rPr>
          <w:rFonts w:asciiTheme="majorHAnsi" w:hAnsiTheme="majorHAnsi" w:cstheme="majorHAnsi"/>
          <w:i/>
          <w:szCs w:val="20"/>
          <w:lang w:val="es-ES"/>
        </w:rPr>
        <w:t>tratamiento</w:t>
      </w:r>
      <w:proofErr w:type="gramEnd"/>
      <w:r w:rsidR="001F3800">
        <w:rPr>
          <w:rFonts w:asciiTheme="majorHAnsi" w:hAnsiTheme="majorHAnsi" w:cstheme="majorHAnsi"/>
          <w:i/>
          <w:szCs w:val="20"/>
          <w:lang w:val="es-ES"/>
        </w:rPr>
        <w:t xml:space="preserve"> &lt;- </w:t>
      </w:r>
      <w:proofErr w:type="spellStart"/>
      <w:r w:rsidR="007A752E" w:rsidRPr="00A91994">
        <w:rPr>
          <w:rFonts w:asciiTheme="majorHAnsi" w:hAnsiTheme="majorHAnsi" w:cstheme="majorHAnsi"/>
          <w:i/>
          <w:szCs w:val="20"/>
          <w:lang w:val="es-ES"/>
        </w:rPr>
        <w:t>rnorm</w:t>
      </w:r>
      <w:proofErr w:type="spellEnd"/>
      <w:r w:rsidR="007A752E" w:rsidRPr="00A91994">
        <w:rPr>
          <w:rFonts w:asciiTheme="majorHAnsi" w:hAnsiTheme="majorHAnsi" w:cstheme="majorHAnsi"/>
          <w:i/>
          <w:szCs w:val="20"/>
          <w:lang w:val="es-ES"/>
        </w:rPr>
        <w:t>(</w:t>
      </w:r>
      <w:r w:rsidR="002964E2">
        <w:rPr>
          <w:rFonts w:asciiTheme="majorHAnsi" w:hAnsiTheme="majorHAnsi" w:cstheme="majorHAnsi"/>
          <w:i/>
          <w:szCs w:val="20"/>
          <w:lang w:val="es-ES"/>
        </w:rPr>
        <w:t>4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00,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5,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 xml:space="preserve">1) </w:t>
      </w:r>
      <w:r w:rsidR="00A54FE6" w:rsidRPr="00A91994">
        <w:rPr>
          <w:rFonts w:asciiTheme="majorHAnsi" w:hAnsiTheme="majorHAnsi" w:cstheme="majorHAnsi"/>
          <w:i/>
          <w:szCs w:val="20"/>
          <w:lang w:val="es-ES"/>
        </w:rPr>
        <w:t xml:space="preserve"> #Tamaño medio 5</w:t>
      </w:r>
      <w:r w:rsidR="000F7BF2">
        <w:rPr>
          <w:rFonts w:asciiTheme="majorHAnsi" w:hAnsiTheme="majorHAnsi" w:cstheme="majorHAnsi"/>
          <w:i/>
          <w:szCs w:val="20"/>
          <w:lang w:val="es-ES"/>
        </w:rPr>
        <w:t>,</w:t>
      </w:r>
      <w:r w:rsidR="00A54FE6" w:rsidRPr="00A91994">
        <w:rPr>
          <w:rFonts w:asciiTheme="majorHAnsi" w:hAnsiTheme="majorHAnsi" w:cstheme="majorHAnsi"/>
          <w:i/>
          <w:szCs w:val="20"/>
          <w:lang w:val="es-ES"/>
        </w:rPr>
        <w:t xml:space="preserve"> desviación típica 1</w:t>
      </w:r>
    </w:p>
    <w:p w:rsidR="007A752E" w:rsidRPr="00A91994" w:rsidRDefault="00990E51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lastRenderedPageBreak/>
        <w:t xml:space="preserve">&gt; </w:t>
      </w:r>
      <w:proofErr w:type="gramStart"/>
      <w:r w:rsidR="007A752E" w:rsidRPr="00A91994">
        <w:rPr>
          <w:rFonts w:asciiTheme="majorHAnsi" w:hAnsiTheme="majorHAnsi" w:cstheme="majorHAnsi"/>
          <w:i/>
          <w:szCs w:val="20"/>
          <w:lang w:val="es-ES"/>
        </w:rPr>
        <w:t>grupo</w:t>
      </w:r>
      <w:proofErr w:type="gramEnd"/>
      <w:r w:rsidR="007A752E" w:rsidRPr="00A91994">
        <w:rPr>
          <w:rFonts w:asciiTheme="majorHAnsi" w:hAnsiTheme="majorHAnsi" w:cstheme="majorHAnsi"/>
          <w:i/>
          <w:szCs w:val="20"/>
          <w:lang w:val="es-ES"/>
        </w:rPr>
        <w:t xml:space="preserve"> &lt;- </w:t>
      </w:r>
      <w:proofErr w:type="spellStart"/>
      <w:r w:rsidR="007A752E" w:rsidRPr="00A91994">
        <w:rPr>
          <w:rFonts w:asciiTheme="majorHAnsi" w:hAnsiTheme="majorHAnsi" w:cstheme="majorHAnsi"/>
          <w:i/>
          <w:szCs w:val="20"/>
          <w:lang w:val="es-ES"/>
        </w:rPr>
        <w:t>gl</w:t>
      </w:r>
      <w:proofErr w:type="spellEnd"/>
      <w:r w:rsidR="007A752E" w:rsidRPr="00A91994">
        <w:rPr>
          <w:rFonts w:asciiTheme="majorHAnsi" w:hAnsiTheme="majorHAnsi" w:cstheme="majorHAnsi"/>
          <w:i/>
          <w:szCs w:val="20"/>
          <w:lang w:val="es-ES"/>
        </w:rPr>
        <w:t xml:space="preserve">(2, </w:t>
      </w:r>
      <w:r w:rsidR="002964E2">
        <w:rPr>
          <w:rFonts w:asciiTheme="majorHAnsi" w:hAnsiTheme="majorHAnsi" w:cstheme="majorHAnsi"/>
          <w:i/>
          <w:szCs w:val="20"/>
          <w:lang w:val="es-ES"/>
        </w:rPr>
        <w:t>4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 xml:space="preserve">00, </w:t>
      </w:r>
      <w:r w:rsidR="002964E2">
        <w:rPr>
          <w:rFonts w:asciiTheme="majorHAnsi" w:hAnsiTheme="majorHAnsi" w:cstheme="majorHAnsi"/>
          <w:i/>
          <w:szCs w:val="20"/>
          <w:lang w:val="es-ES"/>
        </w:rPr>
        <w:t>8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 xml:space="preserve">00, </w:t>
      </w:r>
      <w:proofErr w:type="spellStart"/>
      <w:r w:rsidR="007A752E" w:rsidRPr="00A91994">
        <w:rPr>
          <w:rFonts w:asciiTheme="majorHAnsi" w:hAnsiTheme="majorHAnsi" w:cstheme="majorHAnsi"/>
          <w:i/>
          <w:szCs w:val="20"/>
          <w:lang w:val="es-ES"/>
        </w:rPr>
        <w:t>labels</w:t>
      </w:r>
      <w:proofErr w:type="spellEnd"/>
      <w:r w:rsidR="007A752E" w:rsidRPr="00A91994">
        <w:rPr>
          <w:rFonts w:asciiTheme="majorHAnsi" w:hAnsiTheme="majorHAnsi" w:cstheme="majorHAnsi"/>
          <w:i/>
          <w:szCs w:val="20"/>
          <w:lang w:val="es-ES"/>
        </w:rPr>
        <w:t xml:space="preserve"> = c("control", "tratamiento"))</w:t>
      </w:r>
    </w:p>
    <w:p w:rsidR="007A752E" w:rsidRPr="00A91994" w:rsidRDefault="00990E51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spellStart"/>
      <w:proofErr w:type="gramStart"/>
      <w:r w:rsidR="007A752E" w:rsidRPr="00A91994">
        <w:rPr>
          <w:rFonts w:asciiTheme="majorHAnsi" w:hAnsiTheme="majorHAnsi" w:cstheme="majorHAnsi"/>
          <w:i/>
          <w:szCs w:val="20"/>
          <w:lang w:val="es-ES"/>
        </w:rPr>
        <w:t>tama</w:t>
      </w:r>
      <w:r w:rsidR="00850C08">
        <w:rPr>
          <w:rFonts w:asciiTheme="majorHAnsi" w:hAnsiTheme="majorHAnsi" w:cstheme="majorHAnsi"/>
          <w:i/>
          <w:szCs w:val="20"/>
          <w:lang w:val="es-ES"/>
        </w:rPr>
        <w:t>n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o</w:t>
      </w:r>
      <w:proofErr w:type="spellEnd"/>
      <w:proofErr w:type="gramEnd"/>
      <w:r w:rsidR="007A752E" w:rsidRPr="00A91994">
        <w:rPr>
          <w:rFonts w:asciiTheme="majorHAnsi" w:hAnsiTheme="majorHAnsi" w:cstheme="majorHAnsi"/>
          <w:i/>
          <w:szCs w:val="20"/>
          <w:lang w:val="es-ES"/>
        </w:rPr>
        <w:t xml:space="preserve"> &lt;- c(control, tratamiento)</w:t>
      </w:r>
    </w:p>
    <w:p w:rsidR="007A752E" w:rsidRDefault="00990E51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spellStart"/>
      <w:proofErr w:type="gramStart"/>
      <w:r w:rsidR="007A752E" w:rsidRPr="00A91994">
        <w:rPr>
          <w:rFonts w:asciiTheme="majorHAnsi" w:hAnsiTheme="majorHAnsi" w:cstheme="majorHAnsi"/>
          <w:i/>
          <w:szCs w:val="20"/>
          <w:lang w:val="es-ES"/>
        </w:rPr>
        <w:t>boxplot</w:t>
      </w:r>
      <w:proofErr w:type="spellEnd"/>
      <w:r w:rsidR="007A752E" w:rsidRPr="00A91994">
        <w:rPr>
          <w:rFonts w:asciiTheme="majorHAnsi" w:hAnsiTheme="majorHAnsi" w:cstheme="majorHAnsi"/>
          <w:i/>
          <w:szCs w:val="20"/>
          <w:lang w:val="es-ES"/>
        </w:rPr>
        <w:t>(</w:t>
      </w:r>
      <w:proofErr w:type="spellStart"/>
      <w:proofErr w:type="gramEnd"/>
      <w:r w:rsidR="00850C08">
        <w:rPr>
          <w:rFonts w:asciiTheme="majorHAnsi" w:hAnsiTheme="majorHAnsi" w:cstheme="majorHAnsi"/>
          <w:i/>
          <w:szCs w:val="20"/>
          <w:lang w:val="es-ES"/>
        </w:rPr>
        <w:t>tamano</w:t>
      </w:r>
      <w:proofErr w:type="spellEnd"/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~</w:t>
      </w:r>
      <w:r w:rsidR="00850C08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grupo)</w:t>
      </w:r>
    </w:p>
    <w:p w:rsidR="00207D40" w:rsidRDefault="00207D40" w:rsidP="00207D40">
      <w:pPr>
        <w:spacing w:before="0" w:after="0"/>
        <w:jc w:val="both"/>
        <w:rPr>
          <w:rFonts w:asciiTheme="majorHAnsi" w:hAnsiTheme="majorHAnsi" w:cstheme="majorHAnsi"/>
          <w:b/>
          <w:i/>
          <w:szCs w:val="20"/>
          <w:lang w:val="es-ES"/>
        </w:rPr>
      </w:pPr>
    </w:p>
    <w:p w:rsidR="00207D40" w:rsidRPr="00207D40" w:rsidRDefault="00207D40" w:rsidP="00207D40">
      <w:pPr>
        <w:spacing w:before="0" w:after="0"/>
        <w:jc w:val="both"/>
        <w:rPr>
          <w:rFonts w:asciiTheme="majorHAnsi" w:hAnsiTheme="majorHAnsi" w:cstheme="majorHAnsi"/>
          <w:b/>
          <w:i/>
          <w:szCs w:val="20"/>
          <w:lang w:val="es-ES"/>
        </w:rPr>
      </w:pPr>
      <w:r w:rsidRPr="00207D40">
        <w:rPr>
          <w:rFonts w:asciiTheme="majorHAnsi" w:hAnsiTheme="majorHAnsi" w:cstheme="majorHAnsi"/>
          <w:b/>
          <w:i/>
          <w:szCs w:val="20"/>
          <w:lang w:val="es-ES"/>
        </w:rPr>
        <w:t xml:space="preserve">[INSERTAR FIGURA </w:t>
      </w:r>
      <w:r>
        <w:rPr>
          <w:rFonts w:asciiTheme="majorHAnsi" w:hAnsiTheme="majorHAnsi" w:cstheme="majorHAnsi"/>
          <w:b/>
          <w:i/>
          <w:szCs w:val="20"/>
          <w:lang w:val="es-ES"/>
        </w:rPr>
        <w:t>3</w:t>
      </w:r>
      <w:r w:rsidRPr="00207D40">
        <w:rPr>
          <w:rFonts w:asciiTheme="majorHAnsi" w:hAnsiTheme="majorHAnsi" w:cstheme="majorHAnsi"/>
          <w:b/>
          <w:i/>
          <w:szCs w:val="20"/>
          <w:lang w:val="es-ES"/>
        </w:rPr>
        <w:t>]</w:t>
      </w:r>
    </w:p>
    <w:p w:rsidR="00207D40" w:rsidRPr="00A91994" w:rsidRDefault="00207D40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7A752E" w:rsidRPr="00A91994" w:rsidRDefault="00990E51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 xml:space="preserve">lm3 &lt;- </w:t>
      </w:r>
      <w:proofErr w:type="gramStart"/>
      <w:r w:rsidR="007A752E" w:rsidRPr="00A91994">
        <w:rPr>
          <w:rFonts w:asciiTheme="majorHAnsi" w:hAnsiTheme="majorHAnsi" w:cstheme="majorHAnsi"/>
          <w:i/>
          <w:szCs w:val="20"/>
          <w:lang w:val="es-ES"/>
        </w:rPr>
        <w:t>lm(</w:t>
      </w:r>
      <w:proofErr w:type="spellStart"/>
      <w:proofErr w:type="gramEnd"/>
      <w:r w:rsidR="007A752E" w:rsidRPr="00A91994">
        <w:rPr>
          <w:rFonts w:asciiTheme="majorHAnsi" w:hAnsiTheme="majorHAnsi" w:cstheme="majorHAnsi"/>
          <w:i/>
          <w:szCs w:val="20"/>
          <w:lang w:val="es-ES"/>
        </w:rPr>
        <w:t>tama</w:t>
      </w:r>
      <w:r w:rsidR="00850C08">
        <w:rPr>
          <w:rFonts w:asciiTheme="majorHAnsi" w:hAnsiTheme="majorHAnsi" w:cstheme="majorHAnsi"/>
          <w:i/>
          <w:szCs w:val="20"/>
          <w:lang w:val="es-ES"/>
        </w:rPr>
        <w:t>n</w:t>
      </w:r>
      <w:r w:rsidR="007A752E" w:rsidRPr="00A91994">
        <w:rPr>
          <w:rFonts w:asciiTheme="majorHAnsi" w:hAnsiTheme="majorHAnsi" w:cstheme="majorHAnsi"/>
          <w:i/>
          <w:szCs w:val="20"/>
          <w:lang w:val="es-ES"/>
        </w:rPr>
        <w:t>o</w:t>
      </w:r>
      <w:proofErr w:type="spellEnd"/>
      <w:r w:rsidR="007A752E" w:rsidRPr="00A91994">
        <w:rPr>
          <w:rFonts w:asciiTheme="majorHAnsi" w:hAnsiTheme="majorHAnsi" w:cstheme="majorHAnsi"/>
          <w:i/>
          <w:szCs w:val="20"/>
          <w:lang w:val="es-ES"/>
        </w:rPr>
        <w:t xml:space="preserve"> ~ grupo) </w:t>
      </w:r>
    </w:p>
    <w:p w:rsidR="007A752E" w:rsidRDefault="00990E51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990E51">
        <w:rPr>
          <w:rFonts w:asciiTheme="majorHAnsi" w:hAnsiTheme="majorHAnsi" w:cstheme="majorHAnsi"/>
          <w:i/>
          <w:szCs w:val="20"/>
          <w:lang w:val="en-GB"/>
        </w:rPr>
        <w:t xml:space="preserve">&gt; </w:t>
      </w:r>
      <w:proofErr w:type="gramStart"/>
      <w:r w:rsidR="007A752E" w:rsidRPr="00990E51">
        <w:rPr>
          <w:rFonts w:asciiTheme="majorHAnsi" w:hAnsiTheme="majorHAnsi" w:cstheme="majorHAnsi"/>
          <w:i/>
          <w:szCs w:val="20"/>
          <w:lang w:val="en-GB"/>
        </w:rPr>
        <w:t>summary(</w:t>
      </w:r>
      <w:proofErr w:type="gramEnd"/>
      <w:r w:rsidR="007A752E" w:rsidRPr="00990E51">
        <w:rPr>
          <w:rFonts w:asciiTheme="majorHAnsi" w:hAnsiTheme="majorHAnsi" w:cstheme="majorHAnsi"/>
          <w:i/>
          <w:szCs w:val="20"/>
          <w:lang w:val="en-GB"/>
        </w:rPr>
        <w:t xml:space="preserve">lm3) </w:t>
      </w:r>
    </w:p>
    <w:p w:rsidR="001A5EE5" w:rsidRDefault="001A5EE5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</w:p>
    <w:p w:rsidR="004F6930" w:rsidRPr="004F6930" w:rsidRDefault="004F6930" w:rsidP="004F6930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4F6930">
        <w:rPr>
          <w:rFonts w:asciiTheme="majorHAnsi" w:hAnsiTheme="majorHAnsi" w:cstheme="majorHAnsi"/>
          <w:i/>
          <w:szCs w:val="20"/>
          <w:lang w:val="en-GB"/>
        </w:rPr>
        <w:t>Coefficients:</w:t>
      </w:r>
    </w:p>
    <w:p w:rsidR="004F6930" w:rsidRPr="004F6930" w:rsidRDefault="004F6930" w:rsidP="004F6930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              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Estimate </w:t>
      </w:r>
      <w:r w:rsidRPr="004F6930">
        <w:rPr>
          <w:rFonts w:asciiTheme="majorHAnsi" w:hAnsiTheme="majorHAnsi" w:cstheme="majorHAnsi"/>
          <w:i/>
          <w:szCs w:val="20"/>
          <w:lang w:val="en-GB"/>
        </w:rPr>
        <w:tab/>
        <w:t xml:space="preserve">Std. Error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t value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>
        <w:rPr>
          <w:rFonts w:asciiTheme="majorHAnsi" w:hAnsiTheme="majorHAnsi" w:cstheme="majorHAnsi"/>
          <w:i/>
          <w:szCs w:val="20"/>
          <w:lang w:val="en-GB"/>
        </w:rPr>
        <w:tab/>
      </w:r>
      <w:proofErr w:type="spellStart"/>
      <w:proofErr w:type="gramStart"/>
      <w:r w:rsidRPr="004F6930">
        <w:rPr>
          <w:rFonts w:asciiTheme="majorHAnsi" w:hAnsiTheme="majorHAnsi" w:cstheme="majorHAnsi"/>
          <w:i/>
          <w:szCs w:val="20"/>
          <w:lang w:val="en-GB"/>
        </w:rPr>
        <w:t>Pr</w:t>
      </w:r>
      <w:proofErr w:type="spellEnd"/>
      <w:r w:rsidRPr="004F6930">
        <w:rPr>
          <w:rFonts w:asciiTheme="majorHAnsi" w:hAnsiTheme="majorHAnsi" w:cstheme="majorHAnsi"/>
          <w:i/>
          <w:szCs w:val="20"/>
          <w:lang w:val="en-GB"/>
        </w:rPr>
        <w:t>(</w:t>
      </w:r>
      <w:proofErr w:type="gramEnd"/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&gt;|t|)    </w:t>
      </w:r>
    </w:p>
    <w:p w:rsidR="004F6930" w:rsidRPr="004F6930" w:rsidRDefault="004F6930" w:rsidP="004F6930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4F6930">
        <w:rPr>
          <w:rFonts w:asciiTheme="majorHAnsi" w:hAnsiTheme="majorHAnsi" w:cstheme="majorHAnsi"/>
          <w:i/>
          <w:szCs w:val="20"/>
          <w:lang w:val="es-ES"/>
        </w:rPr>
        <w:t>(</w:t>
      </w:r>
      <w:proofErr w:type="spellStart"/>
      <w:r w:rsidRPr="004F6930">
        <w:rPr>
          <w:rFonts w:asciiTheme="majorHAnsi" w:hAnsiTheme="majorHAnsi" w:cstheme="majorHAnsi"/>
          <w:i/>
          <w:szCs w:val="20"/>
          <w:lang w:val="es-ES"/>
        </w:rPr>
        <w:t>Intercept</w:t>
      </w:r>
      <w:proofErr w:type="spellEnd"/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)     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>
        <w:rPr>
          <w:rFonts w:asciiTheme="majorHAnsi" w:hAnsiTheme="majorHAnsi" w:cstheme="majorHAnsi"/>
          <w:i/>
          <w:szCs w:val="20"/>
          <w:lang w:val="es-ES"/>
        </w:rPr>
        <w:t>2.99838</w:t>
      </w: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  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>
        <w:rPr>
          <w:rFonts w:asciiTheme="majorHAnsi" w:hAnsiTheme="majorHAnsi" w:cstheme="majorHAnsi"/>
          <w:i/>
          <w:szCs w:val="20"/>
          <w:lang w:val="es-ES"/>
        </w:rPr>
        <w:t>0.05126</w:t>
      </w: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>
        <w:rPr>
          <w:rFonts w:asciiTheme="majorHAnsi" w:hAnsiTheme="majorHAnsi" w:cstheme="majorHAnsi"/>
          <w:i/>
          <w:szCs w:val="20"/>
          <w:lang w:val="es-ES"/>
        </w:rPr>
        <w:t>58.50</w:t>
      </w: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Pr="004F6930">
        <w:rPr>
          <w:rFonts w:asciiTheme="majorHAnsi" w:hAnsiTheme="majorHAnsi" w:cstheme="majorHAnsi"/>
          <w:i/>
          <w:szCs w:val="20"/>
          <w:lang w:val="es-ES"/>
        </w:rPr>
        <w:t>&lt;2e-16 ***</w:t>
      </w:r>
    </w:p>
    <w:p w:rsidR="004F6930" w:rsidRPr="004F6930" w:rsidRDefault="004F6930" w:rsidP="004F6930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proofErr w:type="gramStart"/>
      <w:r w:rsidRPr="004F6930">
        <w:rPr>
          <w:rFonts w:asciiTheme="majorHAnsi" w:hAnsiTheme="majorHAnsi" w:cstheme="majorHAnsi"/>
          <w:i/>
          <w:szCs w:val="20"/>
          <w:lang w:val="es-ES"/>
        </w:rPr>
        <w:t>grupotratamiento</w:t>
      </w:r>
      <w:proofErr w:type="spellEnd"/>
      <w:proofErr w:type="gramEnd"/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>
        <w:rPr>
          <w:rFonts w:asciiTheme="majorHAnsi" w:hAnsiTheme="majorHAnsi" w:cstheme="majorHAnsi"/>
          <w:i/>
          <w:szCs w:val="20"/>
          <w:lang w:val="es-ES"/>
        </w:rPr>
        <w:t>1.98359</w:t>
      </w: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  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>
        <w:rPr>
          <w:rFonts w:asciiTheme="majorHAnsi" w:hAnsiTheme="majorHAnsi" w:cstheme="majorHAnsi"/>
          <w:i/>
          <w:szCs w:val="20"/>
          <w:lang w:val="es-ES"/>
        </w:rPr>
        <w:t>0.07249</w:t>
      </w: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>
        <w:rPr>
          <w:rFonts w:asciiTheme="majorHAnsi" w:hAnsiTheme="majorHAnsi" w:cstheme="majorHAnsi"/>
          <w:i/>
          <w:szCs w:val="20"/>
          <w:lang w:val="es-ES"/>
        </w:rPr>
        <w:t>27.36</w:t>
      </w: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 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Pr="004F6930">
        <w:rPr>
          <w:rFonts w:asciiTheme="majorHAnsi" w:hAnsiTheme="majorHAnsi" w:cstheme="majorHAnsi"/>
          <w:i/>
          <w:szCs w:val="20"/>
          <w:lang w:val="es-ES"/>
        </w:rPr>
        <w:t>&lt;2e-16 ***</w:t>
      </w:r>
    </w:p>
    <w:p w:rsidR="004F6930" w:rsidRPr="004F6930" w:rsidDel="00D114AA" w:rsidRDefault="004F6930" w:rsidP="004F6930">
      <w:pPr>
        <w:spacing w:before="0" w:after="0"/>
        <w:jc w:val="both"/>
        <w:rPr>
          <w:del w:id="30" w:author="FRS" w:date="2017-05-29T12:51:00Z"/>
          <w:rFonts w:asciiTheme="majorHAnsi" w:hAnsiTheme="majorHAnsi" w:cstheme="majorHAnsi"/>
          <w:i/>
          <w:szCs w:val="20"/>
          <w:lang w:val="es-ES"/>
        </w:rPr>
      </w:pPr>
      <w:bookmarkStart w:id="31" w:name="_GoBack"/>
      <w:bookmarkEnd w:id="31"/>
      <w:del w:id="32" w:author="FRS" w:date="2017-05-29T12:51:00Z">
        <w:r w:rsidRPr="004F6930" w:rsidDel="00D114AA">
          <w:rPr>
            <w:rFonts w:asciiTheme="majorHAnsi" w:hAnsiTheme="majorHAnsi" w:cstheme="majorHAnsi"/>
            <w:i/>
            <w:szCs w:val="20"/>
            <w:lang w:val="es-ES"/>
          </w:rPr>
          <w:delText>---</w:delText>
        </w:r>
      </w:del>
    </w:p>
    <w:p w:rsidR="001A5EE5" w:rsidRPr="004F6930" w:rsidDel="00D114AA" w:rsidRDefault="004F6930" w:rsidP="004F6930">
      <w:pPr>
        <w:spacing w:before="0" w:after="0"/>
        <w:jc w:val="both"/>
        <w:rPr>
          <w:del w:id="33" w:author="FRS" w:date="2017-05-29T12:51:00Z"/>
          <w:rFonts w:asciiTheme="majorHAnsi" w:hAnsiTheme="majorHAnsi" w:cstheme="majorHAnsi"/>
          <w:i/>
          <w:szCs w:val="20"/>
          <w:lang w:val="es-ES"/>
        </w:rPr>
      </w:pPr>
      <w:del w:id="34" w:author="FRS" w:date="2017-05-29T12:51:00Z">
        <w:r w:rsidRPr="004F6930" w:rsidDel="00D114AA">
          <w:rPr>
            <w:rFonts w:asciiTheme="majorHAnsi" w:hAnsiTheme="majorHAnsi" w:cstheme="majorHAnsi"/>
            <w:i/>
            <w:szCs w:val="20"/>
            <w:lang w:val="es-ES"/>
          </w:rPr>
          <w:delText>Signif. codes:  0 ‘***’ 0.001 ‘**’ 0.01 ‘*’ 0.05 ‘.’ 0.1 ‘ ’ 1</w:delText>
        </w:r>
      </w:del>
    </w:p>
    <w:p w:rsidR="004F6930" w:rsidRPr="004F6930" w:rsidRDefault="004F6930" w:rsidP="004F6930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</w:p>
    <w:p w:rsidR="007A752E" w:rsidRPr="004F6930" w:rsidRDefault="00990E51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spellStart"/>
      <w:proofErr w:type="gramStart"/>
      <w:r w:rsidR="007A752E" w:rsidRPr="004F6930">
        <w:rPr>
          <w:rFonts w:asciiTheme="majorHAnsi" w:hAnsiTheme="majorHAnsi" w:cstheme="majorHAnsi"/>
          <w:i/>
          <w:szCs w:val="20"/>
          <w:lang w:val="es-ES"/>
        </w:rPr>
        <w:t>var</w:t>
      </w:r>
      <w:proofErr w:type="spellEnd"/>
      <w:proofErr w:type="gramEnd"/>
      <w:r w:rsidR="007A752E" w:rsidRPr="004F6930">
        <w:rPr>
          <w:rFonts w:asciiTheme="majorHAnsi" w:hAnsiTheme="majorHAnsi" w:cstheme="majorHAnsi"/>
          <w:i/>
          <w:szCs w:val="20"/>
          <w:lang w:val="es-ES"/>
        </w:rPr>
        <w:t>&lt;-</w:t>
      </w:r>
      <w:r w:rsidR="00B51EE4">
        <w:rPr>
          <w:rFonts w:asciiTheme="majorHAnsi" w:hAnsiTheme="majorHAnsi" w:cstheme="majorHAnsi"/>
          <w:i/>
          <w:szCs w:val="20"/>
          <w:lang w:val="es-ES"/>
        </w:rPr>
        <w:t xml:space="preserve"> </w:t>
      </w:r>
      <w:proofErr w:type="spellStart"/>
      <w:r w:rsidR="007A752E" w:rsidRPr="004F6930">
        <w:rPr>
          <w:rFonts w:asciiTheme="majorHAnsi" w:hAnsiTheme="majorHAnsi" w:cstheme="majorHAnsi"/>
          <w:i/>
          <w:szCs w:val="20"/>
          <w:lang w:val="es-ES"/>
        </w:rPr>
        <w:t>anova</w:t>
      </w:r>
      <w:proofErr w:type="spellEnd"/>
      <w:r w:rsidR="007A752E" w:rsidRPr="004F6930">
        <w:rPr>
          <w:rFonts w:asciiTheme="majorHAnsi" w:hAnsiTheme="majorHAnsi" w:cstheme="majorHAnsi"/>
          <w:i/>
          <w:szCs w:val="20"/>
          <w:lang w:val="es-ES"/>
        </w:rPr>
        <w:t>(lm3)</w:t>
      </w:r>
    </w:p>
    <w:p w:rsidR="007A752E" w:rsidRPr="004F6930" w:rsidRDefault="00990E51" w:rsidP="007A752E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&gt; </w:t>
      </w:r>
      <w:proofErr w:type="spellStart"/>
      <w:proofErr w:type="gramStart"/>
      <w:r w:rsidR="007A752E" w:rsidRPr="004F6930">
        <w:rPr>
          <w:rFonts w:asciiTheme="majorHAnsi" w:hAnsiTheme="majorHAnsi" w:cstheme="majorHAnsi"/>
          <w:i/>
          <w:szCs w:val="20"/>
          <w:lang w:val="es-ES"/>
        </w:rPr>
        <w:t>varss</w:t>
      </w:r>
      <w:proofErr w:type="spellEnd"/>
      <w:proofErr w:type="gramEnd"/>
      <w:r w:rsidR="007A752E" w:rsidRPr="004F6930">
        <w:rPr>
          <w:rFonts w:asciiTheme="majorHAnsi" w:hAnsiTheme="majorHAnsi" w:cstheme="majorHAnsi"/>
          <w:i/>
          <w:szCs w:val="20"/>
          <w:lang w:val="es-ES"/>
        </w:rPr>
        <w:t xml:space="preserve"> &lt;- </w:t>
      </w:r>
      <w:proofErr w:type="spellStart"/>
      <w:r w:rsidR="007A752E" w:rsidRPr="004F6930">
        <w:rPr>
          <w:rFonts w:asciiTheme="majorHAnsi" w:hAnsiTheme="majorHAnsi" w:cstheme="majorHAnsi"/>
          <w:i/>
          <w:szCs w:val="20"/>
          <w:lang w:val="es-ES"/>
        </w:rPr>
        <w:t>var</w:t>
      </w:r>
      <w:proofErr w:type="spellEnd"/>
      <w:r w:rsidR="007A752E" w:rsidRPr="004F6930">
        <w:rPr>
          <w:rFonts w:asciiTheme="majorHAnsi" w:hAnsiTheme="majorHAnsi" w:cstheme="majorHAnsi"/>
          <w:i/>
          <w:szCs w:val="20"/>
          <w:lang w:val="es-ES"/>
        </w:rPr>
        <w:t xml:space="preserve">$"Sum </w:t>
      </w:r>
      <w:proofErr w:type="spellStart"/>
      <w:r w:rsidR="007A752E" w:rsidRPr="004F6930">
        <w:rPr>
          <w:rFonts w:asciiTheme="majorHAnsi" w:hAnsiTheme="majorHAnsi" w:cstheme="majorHAnsi"/>
          <w:i/>
          <w:szCs w:val="20"/>
          <w:lang w:val="es-ES"/>
        </w:rPr>
        <w:t>Sq</w:t>
      </w:r>
      <w:proofErr w:type="spellEnd"/>
      <w:r w:rsidR="007A752E" w:rsidRPr="004F6930">
        <w:rPr>
          <w:rFonts w:asciiTheme="majorHAnsi" w:hAnsiTheme="majorHAnsi" w:cstheme="majorHAnsi"/>
          <w:i/>
          <w:szCs w:val="20"/>
          <w:lang w:val="es-ES"/>
        </w:rPr>
        <w:t>"</w:t>
      </w:r>
    </w:p>
    <w:p w:rsidR="00850C08" w:rsidRDefault="00990E51" w:rsidP="00850C08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763A79">
        <w:rPr>
          <w:rFonts w:asciiTheme="majorHAnsi" w:hAnsiTheme="majorHAnsi" w:cstheme="majorHAnsi"/>
          <w:i/>
          <w:szCs w:val="20"/>
          <w:lang w:val="en-GB"/>
        </w:rPr>
        <w:t xml:space="preserve">&gt; </w:t>
      </w:r>
      <w:proofErr w:type="gramStart"/>
      <w:r w:rsidR="00850C08" w:rsidRPr="00763A79">
        <w:rPr>
          <w:rFonts w:asciiTheme="majorHAnsi" w:hAnsiTheme="majorHAnsi" w:cstheme="majorHAnsi"/>
          <w:i/>
          <w:szCs w:val="20"/>
          <w:lang w:val="en-GB"/>
        </w:rPr>
        <w:t>print(</w:t>
      </w:r>
      <w:proofErr w:type="spellStart"/>
      <w:proofErr w:type="gramEnd"/>
      <w:r w:rsidR="00850C08" w:rsidRPr="00763A79">
        <w:rPr>
          <w:rFonts w:asciiTheme="majorHAnsi" w:hAnsiTheme="majorHAnsi" w:cstheme="majorHAnsi"/>
          <w:i/>
          <w:szCs w:val="20"/>
          <w:lang w:val="en-GB"/>
        </w:rPr>
        <w:t>cbind</w:t>
      </w:r>
      <w:proofErr w:type="spellEnd"/>
      <w:r w:rsidR="00850C08" w:rsidRPr="00763A79">
        <w:rPr>
          <w:rFonts w:asciiTheme="majorHAnsi" w:hAnsiTheme="majorHAnsi" w:cstheme="majorHAnsi"/>
          <w:i/>
          <w:szCs w:val="20"/>
          <w:lang w:val="en-GB"/>
        </w:rPr>
        <w:t>(</w:t>
      </w:r>
      <w:proofErr w:type="spellStart"/>
      <w:r w:rsidR="00850C08" w:rsidRPr="00763A79">
        <w:rPr>
          <w:rFonts w:asciiTheme="majorHAnsi" w:hAnsiTheme="majorHAnsi" w:cstheme="majorHAnsi"/>
          <w:i/>
          <w:szCs w:val="20"/>
          <w:lang w:val="en-GB"/>
        </w:rPr>
        <w:t>v</w:t>
      </w:r>
      <w:r w:rsidR="00850C08" w:rsidRPr="005251C1">
        <w:rPr>
          <w:rFonts w:asciiTheme="majorHAnsi" w:hAnsiTheme="majorHAnsi" w:cstheme="majorHAnsi"/>
          <w:i/>
          <w:szCs w:val="20"/>
          <w:lang w:val="en-GB"/>
        </w:rPr>
        <w:t>ar</w:t>
      </w:r>
      <w:proofErr w:type="spellEnd"/>
      <w:r w:rsidR="00850C08" w:rsidRPr="00FB6A86">
        <w:rPr>
          <w:rFonts w:asciiTheme="majorHAnsi" w:hAnsiTheme="majorHAnsi" w:cstheme="majorHAnsi"/>
          <w:i/>
          <w:szCs w:val="20"/>
          <w:lang w:val="en-GB"/>
        </w:rPr>
        <w:t>,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proofErr w:type="spellStart"/>
      <w:r w:rsidR="00850C08" w:rsidRPr="00FB6A86">
        <w:rPr>
          <w:rFonts w:asciiTheme="majorHAnsi" w:hAnsiTheme="majorHAnsi" w:cstheme="majorHAnsi"/>
          <w:i/>
          <w:szCs w:val="20"/>
          <w:lang w:val="en-GB"/>
        </w:rPr>
        <w:t>PctExp</w:t>
      </w:r>
      <w:proofErr w:type="spellEnd"/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850C08" w:rsidRPr="00FB6A86">
        <w:rPr>
          <w:rFonts w:asciiTheme="majorHAnsi" w:hAnsiTheme="majorHAnsi" w:cstheme="majorHAnsi"/>
          <w:i/>
          <w:szCs w:val="20"/>
          <w:lang w:val="en-GB"/>
        </w:rPr>
        <w:t>=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proofErr w:type="spellStart"/>
      <w:r w:rsidR="00850C08" w:rsidRPr="00FB6A86">
        <w:rPr>
          <w:rFonts w:asciiTheme="majorHAnsi" w:hAnsiTheme="majorHAnsi" w:cstheme="majorHAnsi"/>
          <w:i/>
          <w:szCs w:val="20"/>
          <w:lang w:val="en-GB"/>
        </w:rPr>
        <w:t>varss</w:t>
      </w:r>
      <w:proofErr w:type="spellEnd"/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850C08" w:rsidRPr="00FB6A86">
        <w:rPr>
          <w:rFonts w:asciiTheme="majorHAnsi" w:hAnsiTheme="majorHAnsi" w:cstheme="majorHAnsi"/>
          <w:i/>
          <w:szCs w:val="20"/>
          <w:lang w:val="en-GB"/>
        </w:rPr>
        <w:t>/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850C08" w:rsidRPr="00FB6A86">
        <w:rPr>
          <w:rFonts w:asciiTheme="majorHAnsi" w:hAnsiTheme="majorHAnsi" w:cstheme="majorHAnsi"/>
          <w:i/>
          <w:szCs w:val="20"/>
          <w:lang w:val="en-GB"/>
        </w:rPr>
        <w:t>sum(</w:t>
      </w:r>
      <w:proofErr w:type="spellStart"/>
      <w:r w:rsidR="00850C08" w:rsidRPr="00FB6A86">
        <w:rPr>
          <w:rFonts w:asciiTheme="majorHAnsi" w:hAnsiTheme="majorHAnsi" w:cstheme="majorHAnsi"/>
          <w:i/>
          <w:szCs w:val="20"/>
          <w:lang w:val="en-GB"/>
        </w:rPr>
        <w:t>varss</w:t>
      </w:r>
      <w:proofErr w:type="spellEnd"/>
      <w:r w:rsidR="00850C08" w:rsidRPr="00FB6A86">
        <w:rPr>
          <w:rFonts w:asciiTheme="majorHAnsi" w:hAnsiTheme="majorHAnsi" w:cstheme="majorHAnsi"/>
          <w:i/>
          <w:szCs w:val="20"/>
          <w:lang w:val="en-GB"/>
        </w:rPr>
        <w:t>)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850C08" w:rsidRPr="00FB6A86">
        <w:rPr>
          <w:rFonts w:asciiTheme="majorHAnsi" w:hAnsiTheme="majorHAnsi" w:cstheme="majorHAnsi"/>
          <w:i/>
          <w:szCs w:val="20"/>
          <w:lang w:val="en-GB"/>
        </w:rPr>
        <w:t>*</w:t>
      </w:r>
      <w:r w:rsidR="00850C08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="00850C08" w:rsidRPr="00FB6A86">
        <w:rPr>
          <w:rFonts w:asciiTheme="majorHAnsi" w:hAnsiTheme="majorHAnsi" w:cstheme="majorHAnsi"/>
          <w:i/>
          <w:szCs w:val="20"/>
          <w:lang w:val="en-GB"/>
        </w:rPr>
        <w:t>100))</w:t>
      </w:r>
    </w:p>
    <w:p w:rsidR="004F6930" w:rsidRDefault="004F6930" w:rsidP="00850C08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</w:p>
    <w:p w:rsidR="004F6930" w:rsidRPr="004F6930" w:rsidRDefault="004F6930" w:rsidP="004F6930">
      <w:pPr>
        <w:spacing w:before="0" w:after="0"/>
        <w:jc w:val="both"/>
        <w:rPr>
          <w:rFonts w:asciiTheme="majorHAnsi" w:hAnsiTheme="majorHAnsi" w:cstheme="majorHAnsi"/>
          <w:i/>
          <w:szCs w:val="20"/>
          <w:lang w:val="en-GB"/>
        </w:rPr>
      </w:pPr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        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>
        <w:rPr>
          <w:rFonts w:asciiTheme="majorHAnsi" w:hAnsiTheme="majorHAnsi" w:cstheme="majorHAnsi"/>
          <w:i/>
          <w:szCs w:val="20"/>
          <w:lang w:val="en-GB"/>
        </w:rPr>
        <w:tab/>
      </w:r>
      <w:proofErr w:type="spellStart"/>
      <w:r w:rsidRPr="004F6930">
        <w:rPr>
          <w:rFonts w:asciiTheme="majorHAnsi" w:hAnsiTheme="majorHAnsi" w:cstheme="majorHAnsi"/>
          <w:i/>
          <w:szCs w:val="20"/>
          <w:lang w:val="en-GB"/>
        </w:rPr>
        <w:t>Df</w:t>
      </w:r>
      <w:proofErr w:type="spellEnd"/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Sum </w:t>
      </w:r>
      <w:proofErr w:type="spellStart"/>
      <w:r w:rsidRPr="004F6930">
        <w:rPr>
          <w:rFonts w:asciiTheme="majorHAnsi" w:hAnsiTheme="majorHAnsi" w:cstheme="majorHAnsi"/>
          <w:i/>
          <w:szCs w:val="20"/>
          <w:lang w:val="en-GB"/>
        </w:rPr>
        <w:t>Sq</w:t>
      </w:r>
      <w:proofErr w:type="spellEnd"/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 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Mean </w:t>
      </w:r>
      <w:proofErr w:type="spellStart"/>
      <w:r w:rsidRPr="004F6930">
        <w:rPr>
          <w:rFonts w:asciiTheme="majorHAnsi" w:hAnsiTheme="majorHAnsi" w:cstheme="majorHAnsi"/>
          <w:i/>
          <w:szCs w:val="20"/>
          <w:lang w:val="en-GB"/>
        </w:rPr>
        <w:t>Sq</w:t>
      </w:r>
      <w:proofErr w:type="spellEnd"/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F value    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proofErr w:type="spellStart"/>
      <w:proofErr w:type="gramStart"/>
      <w:r w:rsidRPr="004F6930">
        <w:rPr>
          <w:rFonts w:asciiTheme="majorHAnsi" w:hAnsiTheme="majorHAnsi" w:cstheme="majorHAnsi"/>
          <w:i/>
          <w:szCs w:val="20"/>
          <w:lang w:val="en-GB"/>
        </w:rPr>
        <w:t>Pr</w:t>
      </w:r>
      <w:proofErr w:type="spellEnd"/>
      <w:r w:rsidRPr="004F6930">
        <w:rPr>
          <w:rFonts w:asciiTheme="majorHAnsi" w:hAnsiTheme="majorHAnsi" w:cstheme="majorHAnsi"/>
          <w:i/>
          <w:szCs w:val="20"/>
          <w:lang w:val="en-GB"/>
        </w:rPr>
        <w:t>(</w:t>
      </w:r>
      <w:proofErr w:type="gramEnd"/>
      <w:r w:rsidRPr="004F6930">
        <w:rPr>
          <w:rFonts w:asciiTheme="majorHAnsi" w:hAnsiTheme="majorHAnsi" w:cstheme="majorHAnsi"/>
          <w:i/>
          <w:szCs w:val="20"/>
          <w:lang w:val="en-GB"/>
        </w:rPr>
        <w:t xml:space="preserve">&gt;F)   </w:t>
      </w:r>
      <w:r>
        <w:rPr>
          <w:rFonts w:asciiTheme="majorHAnsi" w:hAnsiTheme="majorHAnsi" w:cstheme="majorHAnsi"/>
          <w:i/>
          <w:szCs w:val="20"/>
          <w:lang w:val="en-GB"/>
        </w:rPr>
        <w:tab/>
      </w:r>
      <w:proofErr w:type="spellStart"/>
      <w:r w:rsidRPr="004F6930">
        <w:rPr>
          <w:rFonts w:asciiTheme="majorHAnsi" w:hAnsiTheme="majorHAnsi" w:cstheme="majorHAnsi"/>
          <w:i/>
          <w:szCs w:val="20"/>
          <w:lang w:val="en-GB"/>
        </w:rPr>
        <w:t>PctExp</w:t>
      </w:r>
      <w:proofErr w:type="spellEnd"/>
    </w:p>
    <w:p w:rsidR="004F6930" w:rsidRPr="004F6930" w:rsidRDefault="004F6930" w:rsidP="004F6930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gramStart"/>
      <w:r w:rsidRPr="004F6930">
        <w:rPr>
          <w:rFonts w:asciiTheme="majorHAnsi" w:hAnsiTheme="majorHAnsi" w:cstheme="majorHAnsi"/>
          <w:i/>
          <w:szCs w:val="20"/>
          <w:lang w:val="es-ES"/>
        </w:rPr>
        <w:t>grupo</w:t>
      </w:r>
      <w:proofErr w:type="gramEnd"/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       </w:t>
      </w:r>
      <w:r w:rsidRPr="004F6930">
        <w:rPr>
          <w:rFonts w:asciiTheme="majorHAnsi" w:hAnsiTheme="majorHAnsi" w:cstheme="majorHAnsi"/>
          <w:i/>
          <w:szCs w:val="20"/>
          <w:lang w:val="es-ES"/>
        </w:rPr>
        <w:tab/>
        <w:t xml:space="preserve">1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 w:rsidRPr="002C43BA">
        <w:rPr>
          <w:rFonts w:asciiTheme="majorHAnsi" w:hAnsiTheme="majorHAnsi" w:cstheme="majorHAnsi"/>
          <w:i/>
          <w:szCs w:val="20"/>
          <w:lang w:val="es-ES"/>
        </w:rPr>
        <w:t>786.9233</w:t>
      </w: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 w:rsidRPr="002C43BA">
        <w:rPr>
          <w:rFonts w:asciiTheme="majorHAnsi" w:hAnsiTheme="majorHAnsi" w:cstheme="majorHAnsi"/>
          <w:i/>
          <w:szCs w:val="20"/>
          <w:lang w:val="es-ES"/>
        </w:rPr>
        <w:t>786.923327</w:t>
      </w:r>
      <w:r w:rsidRPr="004F6930">
        <w:rPr>
          <w:rFonts w:asciiTheme="majorHAnsi" w:hAnsiTheme="majorHAnsi" w:cstheme="majorHAnsi"/>
          <w:i/>
          <w:szCs w:val="20"/>
          <w:lang w:val="es-ES"/>
        </w:rPr>
        <w:t xml:space="preserve">  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 w:rsidRPr="002C43BA">
        <w:rPr>
          <w:rFonts w:asciiTheme="majorHAnsi" w:hAnsiTheme="majorHAnsi" w:cstheme="majorHAnsi"/>
          <w:i/>
          <w:szCs w:val="20"/>
          <w:lang w:val="es-ES"/>
        </w:rPr>
        <w:t>748.7779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>
        <w:rPr>
          <w:rFonts w:asciiTheme="majorHAnsi" w:hAnsiTheme="majorHAnsi" w:cstheme="majorHAnsi"/>
          <w:i/>
          <w:szCs w:val="20"/>
          <w:lang w:val="es-ES"/>
        </w:rPr>
        <w:t>8.41705</w:t>
      </w:r>
      <w:r w:rsidR="002C43BA" w:rsidRPr="002C43BA">
        <w:rPr>
          <w:rFonts w:asciiTheme="majorHAnsi" w:hAnsiTheme="majorHAnsi" w:cstheme="majorHAnsi"/>
          <w:i/>
          <w:szCs w:val="20"/>
          <w:lang w:val="es-ES"/>
        </w:rPr>
        <w:t>e-117</w:t>
      </w:r>
      <w:r>
        <w:rPr>
          <w:rFonts w:asciiTheme="majorHAnsi" w:hAnsiTheme="majorHAnsi" w:cstheme="majorHAnsi"/>
          <w:i/>
          <w:szCs w:val="20"/>
          <w:lang w:val="es-ES"/>
        </w:rPr>
        <w:tab/>
      </w:r>
      <w:r w:rsidR="002C43BA" w:rsidRPr="002C43BA">
        <w:rPr>
          <w:rFonts w:asciiTheme="majorHAnsi" w:hAnsiTheme="majorHAnsi" w:cstheme="majorHAnsi"/>
          <w:i/>
          <w:szCs w:val="20"/>
          <w:lang w:val="es-ES"/>
        </w:rPr>
        <w:t>48.40888</w:t>
      </w:r>
    </w:p>
    <w:p w:rsidR="004F6930" w:rsidRPr="004F6930" w:rsidRDefault="002C43BA" w:rsidP="004F6930">
      <w:pPr>
        <w:spacing w:before="0" w:after="0"/>
        <w:jc w:val="both"/>
        <w:rPr>
          <w:rFonts w:asciiTheme="majorHAnsi" w:hAnsiTheme="majorHAnsi" w:cstheme="majorHAnsi"/>
          <w:i/>
          <w:szCs w:val="20"/>
          <w:lang w:val="es-ES"/>
        </w:rPr>
      </w:pPr>
      <w:proofErr w:type="spellStart"/>
      <w:r>
        <w:rPr>
          <w:rFonts w:asciiTheme="majorHAnsi" w:hAnsiTheme="majorHAnsi" w:cstheme="majorHAnsi"/>
          <w:i/>
          <w:szCs w:val="20"/>
          <w:lang w:val="es-ES"/>
        </w:rPr>
        <w:t>Residuals</w:t>
      </w:r>
      <w:proofErr w:type="spellEnd"/>
      <w:r>
        <w:rPr>
          <w:rFonts w:asciiTheme="majorHAnsi" w:hAnsiTheme="majorHAnsi" w:cstheme="majorHAnsi"/>
          <w:i/>
          <w:szCs w:val="20"/>
          <w:lang w:val="es-ES"/>
        </w:rPr>
        <w:t xml:space="preserve"> </w:t>
      </w:r>
      <w:r>
        <w:rPr>
          <w:rFonts w:asciiTheme="majorHAnsi" w:hAnsiTheme="majorHAnsi" w:cstheme="majorHAnsi"/>
          <w:i/>
          <w:szCs w:val="20"/>
          <w:lang w:val="es-ES"/>
        </w:rPr>
        <w:tab/>
        <w:t>7</w:t>
      </w:r>
      <w:r w:rsidR="004F6930" w:rsidRPr="004F6930">
        <w:rPr>
          <w:rFonts w:asciiTheme="majorHAnsi" w:hAnsiTheme="majorHAnsi" w:cstheme="majorHAnsi"/>
          <w:i/>
          <w:szCs w:val="20"/>
          <w:lang w:val="es-ES"/>
        </w:rPr>
        <w:t xml:space="preserve">98 </w:t>
      </w:r>
      <w:r w:rsidR="004F6930">
        <w:rPr>
          <w:rFonts w:asciiTheme="majorHAnsi" w:hAnsiTheme="majorHAnsi" w:cstheme="majorHAnsi"/>
          <w:i/>
          <w:szCs w:val="20"/>
          <w:lang w:val="es-ES"/>
        </w:rPr>
        <w:tab/>
      </w:r>
      <w:r w:rsidRPr="002C43BA">
        <w:rPr>
          <w:rFonts w:asciiTheme="majorHAnsi" w:hAnsiTheme="majorHAnsi" w:cstheme="majorHAnsi"/>
          <w:i/>
          <w:szCs w:val="20"/>
          <w:lang w:val="es-ES"/>
        </w:rPr>
        <w:t>838.6530</w:t>
      </w:r>
      <w:r w:rsidR="004F6930" w:rsidRPr="004F6930">
        <w:rPr>
          <w:rFonts w:asciiTheme="majorHAnsi" w:hAnsiTheme="majorHAnsi" w:cstheme="majorHAnsi"/>
          <w:i/>
          <w:szCs w:val="20"/>
          <w:lang w:val="es-ES"/>
        </w:rPr>
        <w:t xml:space="preserve">   </w:t>
      </w:r>
      <w:r w:rsidR="004F6930">
        <w:rPr>
          <w:rFonts w:asciiTheme="majorHAnsi" w:hAnsiTheme="majorHAnsi" w:cstheme="majorHAnsi"/>
          <w:i/>
          <w:szCs w:val="20"/>
          <w:lang w:val="es-ES"/>
        </w:rPr>
        <w:tab/>
      </w:r>
      <w:r w:rsidRPr="002C43BA">
        <w:rPr>
          <w:rFonts w:asciiTheme="majorHAnsi" w:hAnsiTheme="majorHAnsi" w:cstheme="majorHAnsi"/>
          <w:i/>
          <w:szCs w:val="20"/>
          <w:lang w:val="es-ES"/>
        </w:rPr>
        <w:t>1.050944</w:t>
      </w:r>
      <w:r w:rsidR="004F6930" w:rsidRPr="004F6930">
        <w:rPr>
          <w:rFonts w:asciiTheme="majorHAnsi" w:hAnsiTheme="majorHAnsi" w:cstheme="majorHAnsi"/>
          <w:i/>
          <w:szCs w:val="20"/>
          <w:lang w:val="es-ES"/>
        </w:rPr>
        <w:t xml:space="preserve">      </w:t>
      </w:r>
      <w:r w:rsidR="004F6930">
        <w:rPr>
          <w:rFonts w:asciiTheme="majorHAnsi" w:hAnsiTheme="majorHAnsi" w:cstheme="majorHAnsi"/>
          <w:i/>
          <w:szCs w:val="20"/>
          <w:lang w:val="es-ES"/>
        </w:rPr>
        <w:tab/>
      </w:r>
      <w:r w:rsidR="004F6930" w:rsidRPr="004F6930">
        <w:rPr>
          <w:rFonts w:asciiTheme="majorHAnsi" w:hAnsiTheme="majorHAnsi" w:cstheme="majorHAnsi"/>
          <w:i/>
          <w:szCs w:val="20"/>
          <w:lang w:val="es-ES"/>
        </w:rPr>
        <w:t xml:space="preserve">NA           </w:t>
      </w:r>
      <w:r w:rsidR="004F6930">
        <w:rPr>
          <w:rFonts w:asciiTheme="majorHAnsi" w:hAnsiTheme="majorHAnsi" w:cstheme="majorHAnsi"/>
          <w:i/>
          <w:szCs w:val="20"/>
          <w:lang w:val="es-ES"/>
        </w:rPr>
        <w:tab/>
      </w:r>
      <w:proofErr w:type="spellStart"/>
      <w:r w:rsidR="004F6930" w:rsidRPr="004F6930">
        <w:rPr>
          <w:rFonts w:asciiTheme="majorHAnsi" w:hAnsiTheme="majorHAnsi" w:cstheme="majorHAnsi"/>
          <w:i/>
          <w:szCs w:val="20"/>
          <w:lang w:val="es-ES"/>
        </w:rPr>
        <w:t>NA</w:t>
      </w:r>
      <w:proofErr w:type="spellEnd"/>
      <w:r w:rsidR="004F6930" w:rsidRPr="004F6930">
        <w:rPr>
          <w:rFonts w:asciiTheme="majorHAnsi" w:hAnsiTheme="majorHAnsi" w:cstheme="majorHAnsi"/>
          <w:i/>
          <w:szCs w:val="20"/>
          <w:lang w:val="es-ES"/>
        </w:rPr>
        <w:t xml:space="preserve"> </w:t>
      </w:r>
      <w:r w:rsidR="004F6930">
        <w:rPr>
          <w:rFonts w:asciiTheme="majorHAnsi" w:hAnsiTheme="majorHAnsi" w:cstheme="majorHAnsi"/>
          <w:i/>
          <w:szCs w:val="20"/>
          <w:lang w:val="es-ES"/>
        </w:rPr>
        <w:tab/>
      </w:r>
      <w:r w:rsidR="004F6930">
        <w:rPr>
          <w:rFonts w:asciiTheme="majorHAnsi" w:hAnsiTheme="majorHAnsi" w:cstheme="majorHAnsi"/>
          <w:i/>
          <w:szCs w:val="20"/>
          <w:lang w:val="es-ES"/>
        </w:rPr>
        <w:tab/>
      </w:r>
      <w:r w:rsidRPr="002C43BA">
        <w:rPr>
          <w:rFonts w:asciiTheme="majorHAnsi" w:hAnsiTheme="majorHAnsi" w:cstheme="majorHAnsi"/>
          <w:i/>
          <w:szCs w:val="20"/>
          <w:lang w:val="es-ES"/>
        </w:rPr>
        <w:t>51.59112</w:t>
      </w:r>
    </w:p>
    <w:p w:rsidR="007A752E" w:rsidRPr="004F6930" w:rsidRDefault="007A752E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7A752E" w:rsidRPr="00A91994" w:rsidRDefault="00512824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>
        <w:rPr>
          <w:rFonts w:asciiTheme="majorHAnsi" w:hAnsiTheme="majorHAnsi" w:cstheme="majorHAnsi"/>
          <w:szCs w:val="20"/>
          <w:lang w:val="es-ES"/>
        </w:rPr>
        <w:t>Los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965ECD">
        <w:rPr>
          <w:rFonts w:asciiTheme="majorHAnsi" w:hAnsiTheme="majorHAnsi" w:cstheme="majorHAnsi"/>
          <w:szCs w:val="20"/>
          <w:lang w:val="es-ES"/>
        </w:rPr>
        <w:t>parámetros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del modelo </w:t>
      </w:r>
      <w:r>
        <w:rPr>
          <w:rFonts w:asciiTheme="majorHAnsi" w:hAnsiTheme="majorHAnsi" w:cstheme="majorHAnsi"/>
          <w:szCs w:val="20"/>
          <w:lang w:val="es-ES"/>
        </w:rPr>
        <w:t xml:space="preserve">muestran que </w:t>
      </w:r>
      <w:r w:rsidR="00CC1952" w:rsidRPr="00A91994">
        <w:rPr>
          <w:rFonts w:asciiTheme="majorHAnsi" w:hAnsiTheme="majorHAnsi" w:cstheme="majorHAnsi"/>
          <w:szCs w:val="20"/>
          <w:lang w:val="es-ES"/>
        </w:rPr>
        <w:t>el trat</w:t>
      </w:r>
      <w:r>
        <w:rPr>
          <w:rFonts w:asciiTheme="majorHAnsi" w:hAnsiTheme="majorHAnsi" w:cstheme="majorHAnsi"/>
          <w:szCs w:val="20"/>
          <w:lang w:val="es-ES"/>
        </w:rPr>
        <w:t>amiento con fertilizante produce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plantas </w:t>
      </w:r>
      <w:r w:rsidR="004C49EF">
        <w:rPr>
          <w:rFonts w:asciiTheme="majorHAnsi" w:hAnsiTheme="majorHAnsi" w:cstheme="majorHAnsi"/>
          <w:szCs w:val="20"/>
          <w:lang w:val="es-ES"/>
        </w:rPr>
        <w:t>más grandes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(</w:t>
      </w:r>
      <w:r w:rsidR="002C43BA">
        <w:rPr>
          <w:rFonts w:asciiTheme="majorHAnsi" w:hAnsiTheme="majorHAnsi" w:cstheme="majorHAnsi"/>
          <w:szCs w:val="20"/>
          <w:lang w:val="es-ES"/>
        </w:rPr>
        <w:t>4.98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2C43BA">
        <w:rPr>
          <w:rFonts w:asciiTheme="majorHAnsi" w:hAnsiTheme="majorHAnsi" w:cstheme="majorHAnsi"/>
          <w:szCs w:val="20"/>
          <w:lang w:val="es-ES"/>
        </w:rPr>
        <w:t>± 0.07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2C43BA">
        <w:rPr>
          <w:rFonts w:asciiTheme="majorHAnsi" w:hAnsiTheme="majorHAnsi" w:cstheme="majorHAnsi"/>
          <w:szCs w:val="20"/>
          <w:lang w:val="es-ES"/>
        </w:rPr>
        <w:t>m) que las plantas control (3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±</w:t>
      </w:r>
      <w:r w:rsidR="00673B73" w:rsidRPr="00A91994">
        <w:rPr>
          <w:rFonts w:asciiTheme="majorHAnsi" w:hAnsiTheme="majorHAnsi" w:cstheme="majorHAnsi"/>
          <w:szCs w:val="20"/>
          <w:lang w:val="es-ES"/>
        </w:rPr>
        <w:t xml:space="preserve"> 0.0</w:t>
      </w:r>
      <w:r w:rsidR="002C43BA">
        <w:rPr>
          <w:rFonts w:asciiTheme="majorHAnsi" w:hAnsiTheme="majorHAnsi" w:cstheme="majorHAnsi"/>
          <w:szCs w:val="20"/>
          <w:lang w:val="es-ES"/>
        </w:rPr>
        <w:t>5</w:t>
      </w:r>
      <w:r w:rsidR="00CC1952" w:rsidRPr="00A91994">
        <w:rPr>
          <w:rFonts w:asciiTheme="majorHAnsi" w:hAnsiTheme="majorHAnsi" w:cstheme="majorHAnsi"/>
          <w:szCs w:val="20"/>
          <w:lang w:val="es-ES"/>
        </w:rPr>
        <w:t xml:space="preserve"> m).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El análisis de la varianza </w:t>
      </w:r>
      <w:r w:rsidR="00CC5A52">
        <w:rPr>
          <w:rFonts w:asciiTheme="majorHAnsi" w:hAnsiTheme="majorHAnsi" w:cstheme="majorHAnsi"/>
          <w:szCs w:val="20"/>
          <w:lang w:val="es-ES"/>
        </w:rPr>
        <w:t>muestra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resultados significativos (F</w:t>
      </w:r>
      <w:r w:rsidR="002C43BA">
        <w:rPr>
          <w:rFonts w:asciiTheme="majorHAnsi" w:hAnsiTheme="majorHAnsi" w:cstheme="majorHAnsi"/>
          <w:szCs w:val="20"/>
          <w:vertAlign w:val="subscript"/>
          <w:lang w:val="es-ES"/>
        </w:rPr>
        <w:t>1</w:t>
      </w:r>
      <w:proofErr w:type="gramStart"/>
      <w:r w:rsidR="002C43BA">
        <w:rPr>
          <w:rFonts w:asciiTheme="majorHAnsi" w:hAnsiTheme="majorHAnsi" w:cstheme="majorHAnsi"/>
          <w:szCs w:val="20"/>
          <w:vertAlign w:val="subscript"/>
          <w:lang w:val="es-ES"/>
        </w:rPr>
        <w:t>,7</w:t>
      </w:r>
      <w:r w:rsidR="00961374" w:rsidRPr="00A91994">
        <w:rPr>
          <w:rFonts w:asciiTheme="majorHAnsi" w:hAnsiTheme="majorHAnsi" w:cstheme="majorHAnsi"/>
          <w:szCs w:val="20"/>
          <w:vertAlign w:val="subscript"/>
          <w:lang w:val="es-ES"/>
        </w:rPr>
        <w:t>98</w:t>
      </w:r>
      <w:proofErr w:type="gramEnd"/>
      <w:r w:rsidR="00961374" w:rsidRPr="00A91994">
        <w:rPr>
          <w:rFonts w:asciiTheme="majorHAnsi" w:hAnsiTheme="majorHAnsi" w:cstheme="majorHAnsi"/>
          <w:szCs w:val="20"/>
          <w:vertAlign w:val="subscript"/>
          <w:lang w:val="es-ES"/>
        </w:rPr>
        <w:t xml:space="preserve"> 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= </w:t>
      </w:r>
      <w:r w:rsidR="002C43BA">
        <w:rPr>
          <w:rFonts w:asciiTheme="majorHAnsi" w:hAnsiTheme="majorHAnsi" w:cstheme="majorHAnsi"/>
          <w:szCs w:val="20"/>
          <w:lang w:val="es-ES"/>
        </w:rPr>
        <w:t>748</w:t>
      </w:r>
      <w:r w:rsidR="00961374" w:rsidRPr="00A91994">
        <w:rPr>
          <w:rFonts w:asciiTheme="majorHAnsi" w:hAnsiTheme="majorHAnsi" w:cstheme="majorHAnsi"/>
          <w:szCs w:val="20"/>
          <w:lang w:val="es-ES"/>
        </w:rPr>
        <w:t>.</w:t>
      </w:r>
      <w:r w:rsidR="002C43BA">
        <w:rPr>
          <w:rFonts w:asciiTheme="majorHAnsi" w:hAnsiTheme="majorHAnsi" w:cstheme="majorHAnsi"/>
          <w:szCs w:val="20"/>
          <w:lang w:val="es-ES"/>
        </w:rPr>
        <w:t>78</w:t>
      </w:r>
      <w:r w:rsidR="00673B73" w:rsidRPr="00A91994">
        <w:rPr>
          <w:rFonts w:asciiTheme="majorHAnsi" w:hAnsiTheme="majorHAnsi" w:cstheme="majorHAnsi"/>
          <w:szCs w:val="20"/>
          <w:lang w:val="es-ES"/>
        </w:rPr>
        <w:t>, p &lt;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0.0001) y el valor de R</w:t>
      </w:r>
      <w:r w:rsidR="00961374" w:rsidRPr="00A91994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CC5A52">
        <w:rPr>
          <w:rFonts w:asciiTheme="majorHAnsi" w:hAnsiTheme="majorHAnsi" w:cstheme="majorHAnsi"/>
          <w:szCs w:val="20"/>
          <w:lang w:val="es-ES"/>
        </w:rPr>
        <w:t>ha</w:t>
      </w:r>
      <w:r w:rsidR="00965ECD">
        <w:rPr>
          <w:rFonts w:asciiTheme="majorHAnsi" w:hAnsiTheme="majorHAnsi" w:cstheme="majorHAnsi"/>
          <w:szCs w:val="20"/>
          <w:lang w:val="es-ES"/>
        </w:rPr>
        <w:t>n</w:t>
      </w:r>
      <w:r w:rsidR="00CC5A52">
        <w:rPr>
          <w:rFonts w:asciiTheme="majorHAnsi" w:hAnsiTheme="majorHAnsi" w:cstheme="majorHAnsi"/>
          <w:szCs w:val="20"/>
          <w:lang w:val="es-ES"/>
        </w:rPr>
        <w:t xml:space="preserve"> </w:t>
      </w:r>
      <w:r w:rsidR="004C49EF">
        <w:rPr>
          <w:rFonts w:asciiTheme="majorHAnsi" w:hAnsiTheme="majorHAnsi" w:cstheme="majorHAnsi"/>
          <w:szCs w:val="20"/>
          <w:lang w:val="es-ES"/>
        </w:rPr>
        <w:t>aument</w:t>
      </w:r>
      <w:r w:rsidR="00CC5A52">
        <w:rPr>
          <w:rFonts w:asciiTheme="majorHAnsi" w:hAnsiTheme="majorHAnsi" w:cstheme="majorHAnsi"/>
          <w:szCs w:val="20"/>
          <w:lang w:val="es-ES"/>
        </w:rPr>
        <w:t>o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 drásticamente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(R</w:t>
      </w:r>
      <w:r w:rsidR="00961374" w:rsidRPr="00A91994">
        <w:rPr>
          <w:rFonts w:asciiTheme="majorHAnsi" w:hAnsiTheme="majorHAnsi" w:cstheme="majorHAnsi"/>
          <w:szCs w:val="20"/>
          <w:vertAlign w:val="superscript"/>
          <w:lang w:val="es-ES"/>
        </w:rPr>
        <w:t>2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= 0.</w:t>
      </w:r>
      <w:r w:rsidR="002C43BA">
        <w:rPr>
          <w:rFonts w:asciiTheme="majorHAnsi" w:hAnsiTheme="majorHAnsi" w:cstheme="majorHAnsi"/>
          <w:szCs w:val="20"/>
          <w:lang w:val="es-ES"/>
        </w:rPr>
        <w:t>484</w:t>
      </w:r>
      <w:r w:rsidR="00961374" w:rsidRPr="00A91994">
        <w:rPr>
          <w:rFonts w:asciiTheme="majorHAnsi" w:hAnsiTheme="majorHAnsi" w:cstheme="majorHAnsi"/>
          <w:szCs w:val="20"/>
          <w:lang w:val="es-ES"/>
        </w:rPr>
        <w:t>).</w:t>
      </w:r>
    </w:p>
    <w:p w:rsidR="00961374" w:rsidRPr="00A91994" w:rsidRDefault="00961374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</w:p>
    <w:p w:rsidR="00961374" w:rsidRDefault="000F7BF2" w:rsidP="00E23793">
      <w:pPr>
        <w:spacing w:before="0" w:after="0"/>
        <w:jc w:val="both"/>
        <w:rPr>
          <w:rFonts w:asciiTheme="majorHAnsi" w:hAnsiTheme="majorHAnsi" w:cstheme="majorHAnsi"/>
          <w:szCs w:val="20"/>
          <w:lang w:val="es-ES"/>
        </w:rPr>
      </w:pPr>
      <w:r w:rsidRPr="00083AE7">
        <w:rPr>
          <w:rFonts w:asciiTheme="majorHAnsi" w:hAnsiTheme="majorHAnsi" w:cstheme="majorHAnsi"/>
          <w:color w:val="FF0000"/>
          <w:szCs w:val="20"/>
          <w:lang w:val="es-ES"/>
        </w:rPr>
        <w:t>Con</w:t>
      </w:r>
      <w:r w:rsidR="004C49EF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 este ejemplo</w:t>
      </w:r>
      <w:r w:rsidR="00FB482F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 se muestra</w:t>
      </w:r>
      <w:r w:rsidR="004C49EF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 que </w:t>
      </w:r>
      <w:r w:rsidR="00FB482F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es necesario reportar </w:t>
      </w:r>
      <w:r w:rsidR="00EA7394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los coeficientes </w:t>
      </w:r>
      <w:r w:rsidR="00FB482F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del modelo </w:t>
      </w:r>
      <w:r w:rsidR="00EA7394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y su error, y </w:t>
      </w:r>
      <w:r w:rsidR="00FB482F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que </w:t>
      </w:r>
      <w:r w:rsidR="00EA7394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no basta </w:t>
      </w:r>
      <w:r w:rsidR="00757633" w:rsidRPr="00083AE7">
        <w:rPr>
          <w:rFonts w:asciiTheme="majorHAnsi" w:hAnsiTheme="majorHAnsi" w:cstheme="majorHAnsi"/>
          <w:color w:val="FF0000"/>
          <w:szCs w:val="20"/>
          <w:lang w:val="es-ES"/>
        </w:rPr>
        <w:t>s</w:t>
      </w:r>
      <w:r w:rsidR="00FB482F" w:rsidRPr="00083AE7">
        <w:rPr>
          <w:rFonts w:asciiTheme="majorHAnsi" w:hAnsiTheme="majorHAnsi" w:cstheme="majorHAnsi"/>
          <w:color w:val="FF0000"/>
          <w:szCs w:val="20"/>
          <w:lang w:val="es-ES"/>
        </w:rPr>
        <w:t>implemente con calcular</w:t>
      </w:r>
      <w:r w:rsidR="00757633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 el valor de la F y el valor</w:t>
      </w:r>
      <w:r w:rsidR="00EA7394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 </w:t>
      </w:r>
      <w:r w:rsidR="00757633" w:rsidRPr="00083AE7">
        <w:rPr>
          <w:rFonts w:asciiTheme="majorHAnsi" w:hAnsiTheme="majorHAnsi" w:cstheme="majorHAnsi"/>
          <w:i/>
          <w:color w:val="FF0000"/>
          <w:szCs w:val="20"/>
          <w:lang w:val="es-ES"/>
        </w:rPr>
        <w:t>p</w:t>
      </w:r>
      <w:r w:rsidR="00EA7394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. </w:t>
      </w:r>
      <w:r w:rsidR="00083AE7">
        <w:rPr>
          <w:rFonts w:asciiTheme="majorHAnsi" w:hAnsiTheme="majorHAnsi" w:cstheme="majorHAnsi"/>
          <w:color w:val="FF0000"/>
          <w:szCs w:val="20"/>
          <w:lang w:val="es-ES"/>
        </w:rPr>
        <w:t xml:space="preserve">La presentación de los resultados del modelo debería incluir, además, </w:t>
      </w:r>
      <w:r w:rsidR="00083AE7" w:rsidRPr="00083AE7">
        <w:rPr>
          <w:rFonts w:asciiTheme="majorHAnsi" w:hAnsiTheme="majorHAnsi" w:cstheme="majorHAnsi"/>
          <w:color w:val="FF0000"/>
          <w:szCs w:val="20"/>
          <w:lang w:val="es-ES"/>
        </w:rPr>
        <w:t>la representación gráfica de las distribuciones de los datos y la estimación de la calidad de los modelos (por ejemplo, a través del cálculo de R</w:t>
      </w:r>
      <w:r w:rsidR="00083AE7" w:rsidRPr="00083AE7">
        <w:rPr>
          <w:rFonts w:asciiTheme="majorHAnsi" w:hAnsiTheme="majorHAnsi" w:cstheme="majorHAnsi"/>
          <w:color w:val="FF0000"/>
          <w:szCs w:val="20"/>
          <w:vertAlign w:val="superscript"/>
          <w:lang w:val="es-ES"/>
        </w:rPr>
        <w:t>2</w:t>
      </w:r>
      <w:r w:rsidR="00083AE7" w:rsidRPr="00083AE7">
        <w:rPr>
          <w:rFonts w:asciiTheme="majorHAnsi" w:hAnsiTheme="majorHAnsi" w:cstheme="majorHAnsi"/>
          <w:color w:val="FF0000"/>
          <w:szCs w:val="20"/>
          <w:lang w:val="es-ES"/>
        </w:rPr>
        <w:t xml:space="preserve">). </w:t>
      </w:r>
      <w:r w:rsidR="00757633">
        <w:rPr>
          <w:rFonts w:asciiTheme="majorHAnsi" w:hAnsiTheme="majorHAnsi" w:cstheme="majorHAnsi"/>
          <w:szCs w:val="20"/>
          <w:lang w:val="es-ES"/>
        </w:rPr>
        <w:t>La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incorporación</w:t>
      </w:r>
      <w:r w:rsidR="00757633">
        <w:rPr>
          <w:rFonts w:asciiTheme="majorHAnsi" w:hAnsiTheme="majorHAnsi" w:cstheme="majorHAnsi"/>
          <w:szCs w:val="20"/>
          <w:lang w:val="es-ES"/>
        </w:rPr>
        <w:t xml:space="preserve"> rutinaria de esta información en la presentación de resultados </w:t>
      </w:r>
      <w:r w:rsidR="004C49EF">
        <w:rPr>
          <w:rFonts w:asciiTheme="majorHAnsi" w:hAnsiTheme="majorHAnsi" w:cstheme="majorHAnsi"/>
          <w:szCs w:val="20"/>
          <w:lang w:val="es-ES"/>
        </w:rPr>
        <w:t xml:space="preserve">permitiría 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abandonar </w:t>
      </w:r>
      <w:r w:rsidR="00687FBF" w:rsidRPr="00A91994">
        <w:rPr>
          <w:rFonts w:asciiTheme="majorHAnsi" w:hAnsiTheme="majorHAnsi" w:cstheme="majorHAnsi"/>
          <w:szCs w:val="20"/>
          <w:lang w:val="es-ES"/>
        </w:rPr>
        <w:t>prácticas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 basad</w:t>
      </w:r>
      <w:r w:rsidR="00A91994">
        <w:rPr>
          <w:rFonts w:asciiTheme="majorHAnsi" w:hAnsiTheme="majorHAnsi" w:cstheme="majorHAnsi"/>
          <w:szCs w:val="20"/>
          <w:lang w:val="es-ES"/>
        </w:rPr>
        <w:t>as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en </w:t>
      </w:r>
      <w:r w:rsidR="00961374" w:rsidRPr="00A91994">
        <w:rPr>
          <w:rFonts w:asciiTheme="majorHAnsi" w:hAnsiTheme="majorHAnsi" w:cstheme="majorHAnsi"/>
          <w:i/>
          <w:szCs w:val="20"/>
          <w:lang w:val="es-ES"/>
        </w:rPr>
        <w:t>piratear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C62E05">
        <w:rPr>
          <w:rFonts w:asciiTheme="majorHAnsi" w:hAnsiTheme="majorHAnsi" w:cstheme="majorHAnsi"/>
          <w:szCs w:val="20"/>
          <w:lang w:val="es-ES"/>
        </w:rPr>
        <w:t>el valor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D50B6B" w:rsidRPr="00A91994">
        <w:rPr>
          <w:rFonts w:asciiTheme="majorHAnsi" w:hAnsiTheme="majorHAnsi" w:cstheme="majorHAnsi"/>
          <w:i/>
          <w:szCs w:val="20"/>
          <w:lang w:val="es-ES"/>
        </w:rPr>
        <w:t>p</w:t>
      </w:r>
      <w:r w:rsidR="00D50B6B" w:rsidRPr="00A91994">
        <w:rPr>
          <w:rFonts w:asciiTheme="majorHAnsi" w:hAnsiTheme="majorHAnsi" w:cstheme="majorHAnsi"/>
          <w:szCs w:val="20"/>
          <w:lang w:val="es-ES"/>
        </w:rPr>
        <w:t xml:space="preserve"> </w:t>
      </w:r>
      <w:r w:rsidR="0004543A" w:rsidRPr="00A91994">
        <w:rPr>
          <w:rFonts w:asciiTheme="majorHAnsi" w:hAnsiTheme="majorHAnsi" w:cstheme="majorHAnsi"/>
          <w:szCs w:val="20"/>
          <w:lang w:val="es-ES"/>
        </w:rPr>
        <w:t xml:space="preserve">hasta que alcance el deseado 0.05, 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un juego muy adictivo pero que poco tiene que aportar a la calidad y </w:t>
      </w:r>
      <w:r w:rsidR="00CC5A52">
        <w:rPr>
          <w:rFonts w:asciiTheme="majorHAnsi" w:hAnsiTheme="majorHAnsi" w:cstheme="majorHAnsi"/>
          <w:szCs w:val="20"/>
          <w:lang w:val="es-ES"/>
        </w:rPr>
        <w:t>robustez</w:t>
      </w:r>
      <w:r w:rsidR="00961374" w:rsidRPr="00A91994">
        <w:rPr>
          <w:rFonts w:asciiTheme="majorHAnsi" w:hAnsiTheme="majorHAnsi" w:cstheme="majorHAnsi"/>
          <w:szCs w:val="20"/>
          <w:lang w:val="es-ES"/>
        </w:rPr>
        <w:t xml:space="preserve"> de nuestras investigaciones.</w:t>
      </w:r>
      <w:r w:rsidR="00F1585E">
        <w:rPr>
          <w:rFonts w:asciiTheme="majorHAnsi" w:hAnsiTheme="majorHAnsi" w:cstheme="majorHAnsi"/>
          <w:szCs w:val="20"/>
          <w:lang w:val="es-ES"/>
        </w:rPr>
        <w:t xml:space="preserve"> </w:t>
      </w:r>
      <w:proofErr w:type="spellStart"/>
      <w:r w:rsidR="00615B59" w:rsidRPr="002A3A62">
        <w:rPr>
          <w:rFonts w:asciiTheme="majorHAnsi" w:hAnsiTheme="majorHAnsi" w:cstheme="majorHAnsi"/>
          <w:color w:val="FF0000"/>
          <w:szCs w:val="20"/>
          <w:lang w:val="es-ES"/>
        </w:rPr>
        <w:t>Dytham</w:t>
      </w:r>
      <w:proofErr w:type="spellEnd"/>
      <w:r w:rsidR="00615B59" w:rsidRPr="002A3A62">
        <w:rPr>
          <w:rFonts w:asciiTheme="majorHAnsi" w:hAnsiTheme="majorHAnsi" w:cstheme="majorHAnsi"/>
          <w:color w:val="FF0000"/>
          <w:szCs w:val="20"/>
          <w:lang w:val="es-ES"/>
        </w:rPr>
        <w:t xml:space="preserve"> (2011) es una b</w:t>
      </w:r>
      <w:r w:rsidR="00615B59" w:rsidRPr="00615B59">
        <w:rPr>
          <w:rFonts w:asciiTheme="majorHAnsi" w:hAnsiTheme="majorHAnsi" w:cstheme="majorHAnsi"/>
          <w:color w:val="FF0000"/>
          <w:szCs w:val="20"/>
          <w:lang w:val="es-ES"/>
        </w:rPr>
        <w:t xml:space="preserve">uena referencia sobre </w:t>
      </w:r>
      <w:r w:rsidR="00615B59" w:rsidRPr="00615B59">
        <w:rPr>
          <w:color w:val="FF0000"/>
          <w:lang w:val="es-ES"/>
        </w:rPr>
        <w:t xml:space="preserve">inferencia estadística basada en contraste de hipótesis. </w:t>
      </w:r>
      <w:r w:rsidR="00B45B11">
        <w:rPr>
          <w:rFonts w:asciiTheme="majorHAnsi" w:hAnsiTheme="majorHAnsi" w:cstheme="majorHAnsi"/>
          <w:szCs w:val="20"/>
          <w:lang w:val="es-ES"/>
        </w:rPr>
        <w:t>El</w:t>
      </w:r>
      <w:r w:rsidR="00F1585E">
        <w:rPr>
          <w:lang w:val="es-ES"/>
        </w:rPr>
        <w:t xml:space="preserve"> lector</w:t>
      </w:r>
      <w:r w:rsidR="00B45B11">
        <w:rPr>
          <w:lang w:val="es-ES"/>
        </w:rPr>
        <w:t xml:space="preserve"> también </w:t>
      </w:r>
      <w:r w:rsidR="0093223D">
        <w:rPr>
          <w:lang w:val="es-ES"/>
        </w:rPr>
        <w:t xml:space="preserve">puede </w:t>
      </w:r>
      <w:r w:rsidR="00B45B11">
        <w:rPr>
          <w:lang w:val="es-ES"/>
        </w:rPr>
        <w:t>investigar</w:t>
      </w:r>
      <w:r w:rsidR="00F1585E">
        <w:rPr>
          <w:lang w:val="es-ES"/>
        </w:rPr>
        <w:t xml:space="preserve"> aproximaciones </w:t>
      </w:r>
      <w:r w:rsidR="00FB5599">
        <w:rPr>
          <w:lang w:val="es-ES"/>
        </w:rPr>
        <w:t xml:space="preserve">estadísticas </w:t>
      </w:r>
      <w:r w:rsidR="00F1585E">
        <w:rPr>
          <w:lang w:val="es-ES"/>
        </w:rPr>
        <w:t>alternativas</w:t>
      </w:r>
      <w:r>
        <w:rPr>
          <w:lang w:val="es-ES"/>
        </w:rPr>
        <w:t xml:space="preserve">. El libro </w:t>
      </w:r>
      <w:proofErr w:type="spellStart"/>
      <w:r w:rsidR="00FB5599">
        <w:rPr>
          <w:i/>
          <w:lang w:val="es-ES"/>
        </w:rPr>
        <w:t>Statistics</w:t>
      </w:r>
      <w:proofErr w:type="spellEnd"/>
      <w:r w:rsidR="00FB5599">
        <w:rPr>
          <w:i/>
          <w:lang w:val="es-ES"/>
        </w:rPr>
        <w:t xml:space="preserve"> Done </w:t>
      </w:r>
      <w:proofErr w:type="spellStart"/>
      <w:r w:rsidR="00FB5599">
        <w:rPr>
          <w:i/>
          <w:lang w:val="es-ES"/>
        </w:rPr>
        <w:t>W</w:t>
      </w:r>
      <w:r>
        <w:rPr>
          <w:i/>
          <w:lang w:val="es-ES"/>
        </w:rPr>
        <w:t>rong</w:t>
      </w:r>
      <w:proofErr w:type="spellEnd"/>
      <w:r>
        <w:rPr>
          <w:i/>
          <w:lang w:val="es-ES"/>
        </w:rPr>
        <w:t xml:space="preserve">, </w:t>
      </w:r>
      <w:r>
        <w:rPr>
          <w:lang w:val="es-ES"/>
        </w:rPr>
        <w:t>de</w:t>
      </w:r>
      <w:r>
        <w:rPr>
          <w:i/>
          <w:lang w:val="es-ES"/>
        </w:rPr>
        <w:t xml:space="preserve"> </w:t>
      </w:r>
      <w:r w:rsidRPr="004C7B5C">
        <w:rPr>
          <w:lang w:val="es-ES"/>
        </w:rPr>
        <w:t xml:space="preserve">Alex </w:t>
      </w:r>
      <w:proofErr w:type="spellStart"/>
      <w:r w:rsidRPr="004C7B5C">
        <w:rPr>
          <w:lang w:val="es-ES"/>
        </w:rPr>
        <w:t>Reinhart</w:t>
      </w:r>
      <w:proofErr w:type="spellEnd"/>
      <w:r>
        <w:rPr>
          <w:lang w:val="es-ES"/>
        </w:rPr>
        <w:t xml:space="preserve">, </w:t>
      </w:r>
      <w:r w:rsidR="00C62E05">
        <w:rPr>
          <w:lang w:val="es-ES"/>
        </w:rPr>
        <w:t>puede</w:t>
      </w:r>
      <w:r>
        <w:rPr>
          <w:lang w:val="es-ES"/>
        </w:rPr>
        <w:t xml:space="preserve"> ser un buen punto de partida.</w:t>
      </w:r>
    </w:p>
    <w:p w:rsidR="00773688" w:rsidRPr="00773688" w:rsidRDefault="00773688" w:rsidP="00773688">
      <w:pPr>
        <w:pStyle w:val="Heading1"/>
        <w:rPr>
          <w:lang w:val="es-ES"/>
        </w:rPr>
      </w:pPr>
      <w:bookmarkStart w:id="35" w:name="por-que-es-necesaria-la-reproducibilidad"/>
      <w:bookmarkEnd w:id="35"/>
      <w:r w:rsidRPr="00773688">
        <w:rPr>
          <w:lang w:val="es-ES"/>
        </w:rPr>
        <w:lastRenderedPageBreak/>
        <w:t>Agradecimientos</w:t>
      </w:r>
    </w:p>
    <w:p w:rsidR="00773688" w:rsidRPr="00773688" w:rsidRDefault="00773688" w:rsidP="00E24B85">
      <w:pPr>
        <w:jc w:val="both"/>
        <w:rPr>
          <w:lang w:val="es-ES"/>
        </w:rPr>
      </w:pPr>
      <w:r w:rsidRPr="00773688">
        <w:rPr>
          <w:lang w:val="es-ES"/>
        </w:rPr>
        <w:t>Han contribuido a su revisión:</w:t>
      </w:r>
      <w:r w:rsidR="006F2D0E">
        <w:rPr>
          <w:lang w:val="es-ES"/>
        </w:rPr>
        <w:t xml:space="preserve"> </w:t>
      </w:r>
      <w:r w:rsidR="00F43E53">
        <w:rPr>
          <w:lang w:val="es-ES"/>
        </w:rPr>
        <w:t xml:space="preserve">Ignacio </w:t>
      </w:r>
      <w:proofErr w:type="spellStart"/>
      <w:r w:rsidR="00F43E53">
        <w:rPr>
          <w:lang w:val="es-ES"/>
        </w:rPr>
        <w:t>Bartomeus</w:t>
      </w:r>
      <w:proofErr w:type="spellEnd"/>
      <w:r w:rsidR="00F43E53">
        <w:rPr>
          <w:lang w:val="es-ES"/>
        </w:rPr>
        <w:t xml:space="preserve">, </w:t>
      </w:r>
      <w:r w:rsidR="006F2D0E">
        <w:rPr>
          <w:lang w:val="es-ES"/>
        </w:rPr>
        <w:t xml:space="preserve">Nagore García Medina, Sara Varela, </w:t>
      </w:r>
      <w:r w:rsidRPr="00773688">
        <w:rPr>
          <w:lang w:val="es-ES"/>
        </w:rPr>
        <w:t xml:space="preserve">Antonio </w:t>
      </w:r>
      <w:r w:rsidR="006F2D0E">
        <w:rPr>
          <w:lang w:val="es-ES"/>
        </w:rPr>
        <w:t>J.</w:t>
      </w:r>
      <w:r w:rsidRPr="00773688">
        <w:rPr>
          <w:lang w:val="es-ES"/>
        </w:rPr>
        <w:t xml:space="preserve"> Pé</w:t>
      </w:r>
      <w:r w:rsidR="00FE1C35">
        <w:rPr>
          <w:lang w:val="es-ES"/>
        </w:rPr>
        <w:t xml:space="preserve">rez Luque y Francisco Rodríguez </w:t>
      </w:r>
      <w:r w:rsidRPr="00773688">
        <w:rPr>
          <w:lang w:val="es-ES"/>
        </w:rPr>
        <w:t>Sánchez.</w:t>
      </w:r>
    </w:p>
    <w:p w:rsidR="005A04E7" w:rsidRPr="00FB6A86" w:rsidRDefault="00975FD8" w:rsidP="00A707B5">
      <w:pPr>
        <w:pStyle w:val="Heading1"/>
        <w:rPr>
          <w:rFonts w:cstheme="majorHAnsi"/>
          <w:sz w:val="20"/>
          <w:szCs w:val="20"/>
          <w:lang w:val="en-GB"/>
        </w:rPr>
      </w:pPr>
      <w:proofErr w:type="spellStart"/>
      <w:r w:rsidRPr="00FB6A86">
        <w:rPr>
          <w:rFonts w:cstheme="majorHAnsi"/>
          <w:sz w:val="20"/>
          <w:szCs w:val="20"/>
          <w:lang w:val="en-GB"/>
        </w:rPr>
        <w:t>Referencias</w:t>
      </w:r>
      <w:proofErr w:type="spellEnd"/>
    </w:p>
    <w:p w:rsidR="00D037BC" w:rsidRPr="00A91994" w:rsidRDefault="00D037BC" w:rsidP="00D037BC">
      <w:pPr>
        <w:rPr>
          <w:rFonts w:asciiTheme="majorHAnsi" w:hAnsiTheme="majorHAnsi" w:cstheme="majorHAnsi"/>
          <w:szCs w:val="20"/>
        </w:rPr>
      </w:pPr>
      <w:proofErr w:type="spellStart"/>
      <w:r w:rsidRPr="00FB6A86">
        <w:rPr>
          <w:rFonts w:asciiTheme="majorHAnsi" w:hAnsiTheme="majorHAnsi" w:cstheme="majorHAnsi"/>
          <w:szCs w:val="20"/>
          <w:lang w:val="en-GB"/>
        </w:rPr>
        <w:t>Dytham</w:t>
      </w:r>
      <w:proofErr w:type="spellEnd"/>
      <w:r w:rsidRPr="00FB6A86">
        <w:rPr>
          <w:rFonts w:asciiTheme="majorHAnsi" w:hAnsiTheme="majorHAnsi" w:cstheme="majorHAnsi"/>
          <w:szCs w:val="20"/>
          <w:lang w:val="en-GB"/>
        </w:rPr>
        <w:t xml:space="preserve">, C. 2011. </w:t>
      </w:r>
      <w:r w:rsidRPr="00A91994">
        <w:rPr>
          <w:rFonts w:asciiTheme="majorHAnsi" w:hAnsiTheme="majorHAnsi" w:cstheme="majorHAnsi"/>
          <w:szCs w:val="20"/>
          <w:lang w:val="en-GB"/>
        </w:rPr>
        <w:t>Choosing and using statistics. Wiley-</w:t>
      </w:r>
      <w:proofErr w:type="spellStart"/>
      <w:r w:rsidRPr="00A91994">
        <w:rPr>
          <w:rFonts w:asciiTheme="majorHAnsi" w:hAnsiTheme="majorHAnsi" w:cstheme="majorHAnsi"/>
          <w:szCs w:val="20"/>
          <w:lang w:val="en-GB"/>
        </w:rPr>
        <w:t>blackwell</w:t>
      </w:r>
      <w:proofErr w:type="spellEnd"/>
      <w:r w:rsidRPr="00A91994">
        <w:rPr>
          <w:rFonts w:asciiTheme="majorHAnsi" w:hAnsiTheme="majorHAnsi" w:cstheme="majorHAnsi"/>
          <w:szCs w:val="20"/>
          <w:lang w:val="en-GB"/>
        </w:rPr>
        <w:t xml:space="preserve">, West </w:t>
      </w:r>
      <w:proofErr w:type="spellStart"/>
      <w:proofErr w:type="gramStart"/>
      <w:r w:rsidRPr="00A91994">
        <w:rPr>
          <w:rFonts w:asciiTheme="majorHAnsi" w:hAnsiTheme="majorHAnsi" w:cstheme="majorHAnsi"/>
          <w:szCs w:val="20"/>
          <w:lang w:val="en-GB"/>
        </w:rPr>
        <w:t>sussex</w:t>
      </w:r>
      <w:proofErr w:type="spellEnd"/>
      <w:proofErr w:type="gramEnd"/>
      <w:r w:rsidRPr="00A91994">
        <w:rPr>
          <w:rFonts w:asciiTheme="majorHAnsi" w:hAnsiTheme="majorHAnsi" w:cstheme="majorHAnsi"/>
          <w:szCs w:val="20"/>
          <w:lang w:val="en-GB"/>
        </w:rPr>
        <w:t>, UK.</w:t>
      </w:r>
    </w:p>
    <w:p w:rsidR="00363A48" w:rsidRPr="00363A48" w:rsidRDefault="00363A48" w:rsidP="004873EF">
      <w:pPr>
        <w:rPr>
          <w:rFonts w:asciiTheme="majorHAnsi" w:hAnsiTheme="majorHAnsi" w:cstheme="majorHAnsi"/>
          <w:szCs w:val="20"/>
          <w:lang w:val="en-GB"/>
        </w:rPr>
      </w:pPr>
      <w:proofErr w:type="spellStart"/>
      <w:r>
        <w:rPr>
          <w:rFonts w:asciiTheme="majorHAnsi" w:hAnsiTheme="majorHAnsi" w:cstheme="majorHAnsi"/>
          <w:szCs w:val="20"/>
          <w:lang w:val="en-GB"/>
        </w:rPr>
        <w:t>Nuzzo</w:t>
      </w:r>
      <w:proofErr w:type="spellEnd"/>
      <w:r>
        <w:rPr>
          <w:rFonts w:asciiTheme="majorHAnsi" w:hAnsiTheme="majorHAnsi" w:cstheme="majorHAnsi"/>
          <w:szCs w:val="20"/>
          <w:lang w:val="en-GB"/>
        </w:rPr>
        <w:t xml:space="preserve">, R. 2014. </w:t>
      </w:r>
      <w:r w:rsidRPr="00363A48">
        <w:rPr>
          <w:rFonts w:asciiTheme="majorHAnsi" w:hAnsiTheme="majorHAnsi" w:cstheme="majorHAnsi"/>
          <w:szCs w:val="20"/>
          <w:lang w:val="en-GB"/>
        </w:rPr>
        <w:t xml:space="preserve">Statistical errors: P values, the “gold standard” of statistical validity, are not as reliable as many scientists assume. </w:t>
      </w:r>
      <w:r w:rsidRPr="00363A48">
        <w:rPr>
          <w:rFonts w:asciiTheme="majorHAnsi" w:hAnsiTheme="majorHAnsi" w:cstheme="majorHAnsi"/>
          <w:i/>
          <w:szCs w:val="20"/>
          <w:lang w:val="en-GB"/>
        </w:rPr>
        <w:t>Nature</w:t>
      </w:r>
      <w:r w:rsidR="00083AE7">
        <w:rPr>
          <w:rFonts w:asciiTheme="majorHAnsi" w:hAnsiTheme="majorHAnsi" w:cstheme="majorHAnsi"/>
          <w:i/>
          <w:szCs w:val="20"/>
          <w:lang w:val="en-GB"/>
        </w:rPr>
        <w:t xml:space="preserve"> </w:t>
      </w:r>
      <w:r w:rsidRPr="00363A48">
        <w:rPr>
          <w:rFonts w:asciiTheme="majorHAnsi" w:hAnsiTheme="majorHAnsi" w:cstheme="majorHAnsi"/>
          <w:szCs w:val="20"/>
          <w:lang w:val="en-GB"/>
        </w:rPr>
        <w:t>506:150–</w:t>
      </w:r>
      <w:r w:rsidR="00083AE7">
        <w:rPr>
          <w:rFonts w:asciiTheme="majorHAnsi" w:hAnsiTheme="majorHAnsi" w:cstheme="majorHAnsi"/>
          <w:szCs w:val="20"/>
          <w:lang w:val="en-GB"/>
        </w:rPr>
        <w:t>15</w:t>
      </w:r>
      <w:r w:rsidRPr="00363A48">
        <w:rPr>
          <w:rFonts w:asciiTheme="majorHAnsi" w:hAnsiTheme="majorHAnsi" w:cstheme="majorHAnsi"/>
          <w:szCs w:val="20"/>
          <w:lang w:val="en-GB"/>
        </w:rPr>
        <w:t>2</w:t>
      </w:r>
    </w:p>
    <w:p w:rsidR="00965ECD" w:rsidRDefault="00D037BC" w:rsidP="004873EF">
      <w:pPr>
        <w:rPr>
          <w:rFonts w:asciiTheme="majorHAnsi" w:hAnsiTheme="majorHAnsi" w:cstheme="majorHAnsi"/>
          <w:szCs w:val="20"/>
          <w:lang w:val="en-GB"/>
        </w:rPr>
      </w:pPr>
      <w:proofErr w:type="gramStart"/>
      <w:r w:rsidRPr="00A91994">
        <w:rPr>
          <w:rFonts w:asciiTheme="majorHAnsi" w:hAnsiTheme="majorHAnsi" w:cstheme="majorHAnsi"/>
          <w:szCs w:val="20"/>
          <w:lang w:val="en-GB"/>
        </w:rPr>
        <w:t>Reinhart, A. 2015.</w:t>
      </w:r>
      <w:proofErr w:type="gramEnd"/>
      <w:r w:rsidRPr="00A91994">
        <w:rPr>
          <w:rFonts w:asciiTheme="majorHAnsi" w:hAnsiTheme="majorHAnsi" w:cstheme="majorHAnsi"/>
          <w:szCs w:val="20"/>
          <w:lang w:val="en-GB"/>
        </w:rPr>
        <w:t xml:space="preserve"> Statistics done wrong: the woefully complete guide. </w:t>
      </w:r>
      <w:r w:rsidRPr="00A91994">
        <w:rPr>
          <w:rFonts w:asciiTheme="majorHAnsi" w:hAnsiTheme="majorHAnsi" w:cstheme="majorHAnsi"/>
          <w:i/>
          <w:szCs w:val="20"/>
          <w:lang w:val="en-GB"/>
        </w:rPr>
        <w:t>No starch press</w:t>
      </w:r>
      <w:r w:rsidRPr="00A91994">
        <w:rPr>
          <w:rFonts w:asciiTheme="majorHAnsi" w:hAnsiTheme="majorHAnsi" w:cstheme="majorHAnsi"/>
          <w:szCs w:val="20"/>
          <w:lang w:val="en-GB"/>
        </w:rPr>
        <w:t>, San Francisco, USA.</w:t>
      </w:r>
    </w:p>
    <w:p w:rsidR="00C23B2E" w:rsidRDefault="00240B5B" w:rsidP="00C23B2E">
      <w:pPr>
        <w:rPr>
          <w:rStyle w:val="selectable"/>
          <w:lang w:val="es-ES"/>
        </w:rPr>
      </w:pPr>
      <w:r>
        <w:rPr>
          <w:rStyle w:val="selectable"/>
        </w:rPr>
        <w:t xml:space="preserve">Wasserstein, R. </w:t>
      </w:r>
      <w:r w:rsidR="006C3DFB">
        <w:rPr>
          <w:rStyle w:val="selectable"/>
        </w:rPr>
        <w:t xml:space="preserve">y </w:t>
      </w:r>
      <w:r>
        <w:rPr>
          <w:rStyle w:val="selectable"/>
        </w:rPr>
        <w:t>Lazar</w:t>
      </w:r>
      <w:r w:rsidR="006C3DFB">
        <w:rPr>
          <w:rStyle w:val="selectable"/>
        </w:rPr>
        <w:t>, N.</w:t>
      </w:r>
      <w:r>
        <w:rPr>
          <w:rStyle w:val="selectable"/>
        </w:rPr>
        <w:t xml:space="preserve"> 2016. The ASA's Statement on p-Values: Context, Process, and Purpose. </w:t>
      </w:r>
      <w:proofErr w:type="spellStart"/>
      <w:r w:rsidRPr="005251C1">
        <w:rPr>
          <w:rStyle w:val="selectable"/>
          <w:i/>
          <w:iCs/>
          <w:lang w:val="es-ES"/>
        </w:rPr>
        <w:t>The</w:t>
      </w:r>
      <w:proofErr w:type="spellEnd"/>
      <w:r w:rsidRPr="005251C1">
        <w:rPr>
          <w:rStyle w:val="selectable"/>
          <w:i/>
          <w:iCs/>
          <w:lang w:val="es-ES"/>
        </w:rPr>
        <w:t xml:space="preserve"> American </w:t>
      </w:r>
      <w:proofErr w:type="spellStart"/>
      <w:r w:rsidRPr="005251C1">
        <w:rPr>
          <w:rStyle w:val="selectable"/>
          <w:i/>
          <w:iCs/>
          <w:lang w:val="es-ES"/>
        </w:rPr>
        <w:t>Statistician</w:t>
      </w:r>
      <w:proofErr w:type="spellEnd"/>
      <w:r w:rsidRPr="005251C1">
        <w:rPr>
          <w:rStyle w:val="selectable"/>
          <w:lang w:val="es-ES"/>
        </w:rPr>
        <w:t xml:space="preserve"> 70: 129-133.</w:t>
      </w:r>
    </w:p>
    <w:p w:rsidR="00D4461C" w:rsidRDefault="00D4461C">
      <w:pPr>
        <w:spacing w:before="0" w:after="200" w:line="240" w:lineRule="auto"/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br w:type="page"/>
      </w:r>
    </w:p>
    <w:p w:rsidR="00965ECD" w:rsidRPr="00C23B2E" w:rsidRDefault="00965ECD" w:rsidP="00C23B2E">
      <w:pPr>
        <w:rPr>
          <w:b/>
          <w:color w:val="FF0000"/>
          <w:lang w:val="es-ES"/>
        </w:rPr>
      </w:pPr>
      <w:r w:rsidRPr="00C23B2E">
        <w:rPr>
          <w:b/>
          <w:color w:val="FF0000"/>
          <w:lang w:val="es-ES"/>
        </w:rPr>
        <w:lastRenderedPageBreak/>
        <w:t>Pies de figura</w:t>
      </w:r>
    </w:p>
    <w:p w:rsidR="00965ECD" w:rsidRPr="00C23B2E" w:rsidRDefault="00965ECD" w:rsidP="00965ECD">
      <w:pPr>
        <w:rPr>
          <w:rFonts w:ascii="Arial" w:hAnsi="Arial" w:cs="Arial"/>
          <w:color w:val="FF0000"/>
          <w:szCs w:val="20"/>
          <w:shd w:val="clear" w:color="auto" w:fill="FFFFFF"/>
          <w:lang w:val="es-ES"/>
        </w:rPr>
      </w:pPr>
      <w:r w:rsidRPr="00C23B2E">
        <w:rPr>
          <w:b/>
          <w:color w:val="FF0000"/>
          <w:lang w:val="es-ES"/>
        </w:rPr>
        <w:t>Figura 1</w:t>
      </w:r>
      <w:r w:rsidRPr="00C23B2E">
        <w:rPr>
          <w:color w:val="FF0000"/>
          <w:lang w:val="es-ES"/>
        </w:rPr>
        <w:t xml:space="preserve">. </w:t>
      </w:r>
      <w:r w:rsidR="00341F93" w:rsidRPr="00C23B2E">
        <w:rPr>
          <w:color w:val="FF0000"/>
          <w:lang w:val="es-ES"/>
        </w:rPr>
        <w:t xml:space="preserve">Diagrama de cajas con la distribución de los tamaños de planta para el </w:t>
      </w:r>
      <w:r w:rsidR="001149A7" w:rsidRPr="00C23B2E">
        <w:rPr>
          <w:color w:val="FF0000"/>
          <w:lang w:val="es-ES"/>
        </w:rPr>
        <w:t xml:space="preserve">experimento con bajo tamaño </w:t>
      </w:r>
      <w:proofErr w:type="spellStart"/>
      <w:r w:rsidR="001149A7" w:rsidRPr="00C23B2E">
        <w:rPr>
          <w:color w:val="FF0000"/>
          <w:lang w:val="es-ES"/>
        </w:rPr>
        <w:t>muestral</w:t>
      </w:r>
      <w:proofErr w:type="spellEnd"/>
      <w:r w:rsidR="001149A7" w:rsidRPr="00C23B2E">
        <w:rPr>
          <w:color w:val="FF0000"/>
          <w:lang w:val="es-ES"/>
        </w:rPr>
        <w:t xml:space="preserve"> (</w:t>
      </w:r>
      <w:r w:rsidR="001149A7" w:rsidRPr="00C23B2E">
        <w:rPr>
          <w:i/>
          <w:color w:val="FF0000"/>
          <w:lang w:val="es-ES"/>
        </w:rPr>
        <w:t>n</w:t>
      </w:r>
      <w:r w:rsidR="001149A7" w:rsidRPr="00C23B2E">
        <w:rPr>
          <w:color w:val="FF0000"/>
          <w:lang w:val="es-ES"/>
        </w:rPr>
        <w:t xml:space="preserve"> = </w:t>
      </w:r>
      <w:r w:rsidR="00C23B2E" w:rsidRPr="00C23B2E">
        <w:rPr>
          <w:color w:val="FF0000"/>
          <w:lang w:val="es-ES"/>
        </w:rPr>
        <w:t>4</w:t>
      </w:r>
      <w:r w:rsidR="001149A7" w:rsidRPr="00C23B2E">
        <w:rPr>
          <w:color w:val="FF0000"/>
          <w:lang w:val="es-ES"/>
        </w:rPr>
        <w:t xml:space="preserve">00) y </w:t>
      </w:r>
      <w:r w:rsidR="00C23B2E">
        <w:rPr>
          <w:color w:val="FF0000"/>
          <w:lang w:val="es-ES"/>
        </w:rPr>
        <w:t>menor</w:t>
      </w:r>
      <w:r w:rsidR="001149A7" w:rsidRPr="00C23B2E">
        <w:rPr>
          <w:rFonts w:ascii="Arial" w:hAnsi="Arial" w:cs="Arial"/>
          <w:color w:val="FF0000"/>
          <w:szCs w:val="20"/>
          <w:shd w:val="clear" w:color="auto" w:fill="FFFFFF"/>
          <w:lang w:val="es-ES"/>
        </w:rPr>
        <w:t xml:space="preserve"> efecto del fertilizante sobre el crecimiento. </w:t>
      </w:r>
    </w:p>
    <w:p w:rsidR="001149A7" w:rsidRPr="00C23B2E" w:rsidRDefault="001149A7" w:rsidP="001149A7">
      <w:pPr>
        <w:rPr>
          <w:color w:val="FF0000"/>
          <w:lang w:val="es-ES"/>
        </w:rPr>
      </w:pPr>
      <w:r w:rsidRPr="00C23B2E">
        <w:rPr>
          <w:b/>
          <w:color w:val="FF0000"/>
          <w:lang w:val="es-ES"/>
        </w:rPr>
        <w:t>Figura 2</w:t>
      </w:r>
      <w:r w:rsidRPr="00C23B2E">
        <w:rPr>
          <w:color w:val="FF0000"/>
          <w:lang w:val="es-ES"/>
        </w:rPr>
        <w:t xml:space="preserve">. Diagrama de cajas con la distribución de los tamaños de planta para el experimento con mayor tamaño </w:t>
      </w:r>
      <w:proofErr w:type="spellStart"/>
      <w:r w:rsidRPr="00C23B2E">
        <w:rPr>
          <w:color w:val="FF0000"/>
          <w:lang w:val="es-ES"/>
        </w:rPr>
        <w:t>muestral</w:t>
      </w:r>
      <w:proofErr w:type="spellEnd"/>
      <w:r w:rsidRPr="00C23B2E">
        <w:rPr>
          <w:color w:val="FF0000"/>
          <w:lang w:val="es-ES"/>
        </w:rPr>
        <w:t xml:space="preserve"> (</w:t>
      </w:r>
      <w:r w:rsidRPr="00C23B2E">
        <w:rPr>
          <w:i/>
          <w:color w:val="FF0000"/>
          <w:lang w:val="es-ES"/>
        </w:rPr>
        <w:t>n</w:t>
      </w:r>
      <w:r w:rsidRPr="00C23B2E">
        <w:rPr>
          <w:color w:val="FF0000"/>
          <w:lang w:val="es-ES"/>
        </w:rPr>
        <w:t xml:space="preserve"> = </w:t>
      </w:r>
      <w:r w:rsidR="00C23B2E">
        <w:rPr>
          <w:color w:val="FF0000"/>
          <w:lang w:val="es-ES"/>
        </w:rPr>
        <w:t>8</w:t>
      </w:r>
      <w:r w:rsidRPr="00C23B2E">
        <w:rPr>
          <w:color w:val="FF0000"/>
          <w:lang w:val="es-ES"/>
        </w:rPr>
        <w:t xml:space="preserve">00) y </w:t>
      </w:r>
      <w:r w:rsidR="00C23B2E">
        <w:rPr>
          <w:color w:val="FF0000"/>
          <w:lang w:val="es-ES"/>
        </w:rPr>
        <w:t>menor</w:t>
      </w:r>
      <w:r w:rsidRPr="00C23B2E">
        <w:rPr>
          <w:rFonts w:ascii="Arial" w:hAnsi="Arial" w:cs="Arial"/>
          <w:color w:val="FF0000"/>
          <w:szCs w:val="20"/>
          <w:shd w:val="clear" w:color="auto" w:fill="FFFFFF"/>
          <w:lang w:val="es-ES"/>
        </w:rPr>
        <w:t xml:space="preserve"> efecto del fertilizante sobre el crecimiento. </w:t>
      </w:r>
    </w:p>
    <w:p w:rsidR="001149A7" w:rsidRPr="00C23B2E" w:rsidRDefault="001149A7" w:rsidP="001149A7">
      <w:pPr>
        <w:rPr>
          <w:color w:val="FF0000"/>
          <w:lang w:val="es-ES"/>
        </w:rPr>
      </w:pPr>
      <w:r w:rsidRPr="00C23B2E">
        <w:rPr>
          <w:b/>
          <w:color w:val="FF0000"/>
          <w:lang w:val="es-ES"/>
        </w:rPr>
        <w:t>Figura 3</w:t>
      </w:r>
      <w:r w:rsidRPr="00C23B2E">
        <w:rPr>
          <w:color w:val="FF0000"/>
          <w:lang w:val="es-ES"/>
        </w:rPr>
        <w:t>. Diagrama de cajas con la distribución de los tamaños de planta para el experimento con mayor</w:t>
      </w:r>
      <w:r w:rsidRPr="00C23B2E">
        <w:rPr>
          <w:rFonts w:ascii="Arial" w:hAnsi="Arial" w:cs="Arial"/>
          <w:color w:val="FF0000"/>
          <w:szCs w:val="20"/>
          <w:shd w:val="clear" w:color="auto" w:fill="FFFFFF"/>
          <w:lang w:val="es-ES"/>
        </w:rPr>
        <w:t xml:space="preserve"> efecto del fertilizante sobre el crecimiento (</w:t>
      </w:r>
      <w:r w:rsidRPr="00C23B2E">
        <w:rPr>
          <w:rFonts w:ascii="Arial" w:hAnsi="Arial" w:cs="Arial"/>
          <w:i/>
          <w:color w:val="FF0000"/>
          <w:szCs w:val="20"/>
          <w:shd w:val="clear" w:color="auto" w:fill="FFFFFF"/>
          <w:lang w:val="es-ES"/>
        </w:rPr>
        <w:t>n</w:t>
      </w:r>
      <w:r w:rsidRPr="00C23B2E">
        <w:rPr>
          <w:rFonts w:ascii="Arial" w:hAnsi="Arial" w:cs="Arial"/>
          <w:color w:val="FF0000"/>
          <w:szCs w:val="20"/>
          <w:shd w:val="clear" w:color="auto" w:fill="FFFFFF"/>
          <w:lang w:val="es-ES"/>
        </w:rPr>
        <w:t xml:space="preserve"> = </w:t>
      </w:r>
      <w:r w:rsidR="00C23B2E" w:rsidRPr="00C23B2E">
        <w:rPr>
          <w:rFonts w:ascii="Arial" w:hAnsi="Arial" w:cs="Arial"/>
          <w:color w:val="FF0000"/>
          <w:szCs w:val="20"/>
          <w:shd w:val="clear" w:color="auto" w:fill="FFFFFF"/>
          <w:lang w:val="es-ES"/>
        </w:rPr>
        <w:t>8</w:t>
      </w:r>
      <w:r w:rsidRPr="00C23B2E">
        <w:rPr>
          <w:rFonts w:ascii="Arial" w:hAnsi="Arial" w:cs="Arial"/>
          <w:color w:val="FF0000"/>
          <w:szCs w:val="20"/>
          <w:shd w:val="clear" w:color="auto" w:fill="FFFFFF"/>
          <w:lang w:val="es-ES"/>
        </w:rPr>
        <w:t>00). </w:t>
      </w:r>
    </w:p>
    <w:p w:rsidR="001149A7" w:rsidRDefault="001149A7" w:rsidP="00965ECD">
      <w:pPr>
        <w:rPr>
          <w:lang w:val="es-ES"/>
        </w:rPr>
      </w:pPr>
    </w:p>
    <w:p w:rsidR="001149A7" w:rsidRPr="001149A7" w:rsidRDefault="001149A7" w:rsidP="00965ECD">
      <w:pPr>
        <w:rPr>
          <w:lang w:val="es-ES"/>
        </w:rPr>
      </w:pPr>
    </w:p>
    <w:p w:rsidR="00D037BC" w:rsidRPr="00965ECD" w:rsidRDefault="00D037BC" w:rsidP="004873EF">
      <w:pPr>
        <w:rPr>
          <w:rFonts w:asciiTheme="majorHAnsi" w:hAnsiTheme="majorHAnsi" w:cstheme="majorHAnsi"/>
          <w:szCs w:val="20"/>
          <w:lang w:val="es-ES"/>
        </w:rPr>
      </w:pPr>
    </w:p>
    <w:sectPr w:rsidR="00D037BC" w:rsidRPr="00965ECD" w:rsidSect="000B51C4">
      <w:footerReference w:type="default" r:id="rId10"/>
      <w:pgSz w:w="11907" w:h="16840" w:code="9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E9B" w:rsidRDefault="00E62E9B" w:rsidP="000B51C4">
      <w:pPr>
        <w:spacing w:before="0" w:after="0" w:line="240" w:lineRule="auto"/>
      </w:pPr>
      <w:r>
        <w:separator/>
      </w:r>
    </w:p>
  </w:endnote>
  <w:endnote w:type="continuationSeparator" w:id="0">
    <w:p w:rsidR="00E62E9B" w:rsidRDefault="00E62E9B" w:rsidP="000B51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32562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1374" w:rsidRDefault="009613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25D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61374" w:rsidRDefault="009613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E9B" w:rsidRDefault="00E62E9B" w:rsidP="000B51C4">
      <w:pPr>
        <w:spacing w:before="0" w:after="0" w:line="240" w:lineRule="auto"/>
      </w:pPr>
      <w:r>
        <w:separator/>
      </w:r>
    </w:p>
  </w:footnote>
  <w:footnote w:type="continuationSeparator" w:id="0">
    <w:p w:rsidR="00E62E9B" w:rsidRDefault="00E62E9B" w:rsidP="000B51C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80"/>
    <w:multiLevelType w:val="singleLevel"/>
    <w:tmpl w:val="F72609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A5369C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8C9CB6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A440C7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>
    <w:nsid w:val="FFFFFF89"/>
    <w:multiLevelType w:val="singleLevel"/>
    <w:tmpl w:val="19F639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9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1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4769"/>
    <w:rsid w:val="00011C8B"/>
    <w:rsid w:val="0004543A"/>
    <w:rsid w:val="0006178C"/>
    <w:rsid w:val="00083AE7"/>
    <w:rsid w:val="00085560"/>
    <w:rsid w:val="000A3F71"/>
    <w:rsid w:val="000B51C4"/>
    <w:rsid w:val="000E0D3A"/>
    <w:rsid w:val="000E4137"/>
    <w:rsid w:val="000F6BAF"/>
    <w:rsid w:val="000F7BF2"/>
    <w:rsid w:val="001149A7"/>
    <w:rsid w:val="0012639A"/>
    <w:rsid w:val="001A5EE5"/>
    <w:rsid w:val="001B5A35"/>
    <w:rsid w:val="001D21FC"/>
    <w:rsid w:val="001F3800"/>
    <w:rsid w:val="00200705"/>
    <w:rsid w:val="00207D40"/>
    <w:rsid w:val="00237DE5"/>
    <w:rsid w:val="00240B5B"/>
    <w:rsid w:val="00255EE4"/>
    <w:rsid w:val="00275273"/>
    <w:rsid w:val="002763E4"/>
    <w:rsid w:val="002964E2"/>
    <w:rsid w:val="002A3A62"/>
    <w:rsid w:val="002C43BA"/>
    <w:rsid w:val="002D03B3"/>
    <w:rsid w:val="0030170D"/>
    <w:rsid w:val="00341F93"/>
    <w:rsid w:val="00363A48"/>
    <w:rsid w:val="00380EBE"/>
    <w:rsid w:val="003F26D7"/>
    <w:rsid w:val="003F7990"/>
    <w:rsid w:val="00444187"/>
    <w:rsid w:val="004838B0"/>
    <w:rsid w:val="004873EF"/>
    <w:rsid w:val="004B7A6C"/>
    <w:rsid w:val="004C49EF"/>
    <w:rsid w:val="004C7B5C"/>
    <w:rsid w:val="004E06A8"/>
    <w:rsid w:val="004E29B3"/>
    <w:rsid w:val="004F6930"/>
    <w:rsid w:val="00502A41"/>
    <w:rsid w:val="00512824"/>
    <w:rsid w:val="005251C1"/>
    <w:rsid w:val="005544E1"/>
    <w:rsid w:val="0056044D"/>
    <w:rsid w:val="005620F8"/>
    <w:rsid w:val="00583F5D"/>
    <w:rsid w:val="00590D07"/>
    <w:rsid w:val="005A04E7"/>
    <w:rsid w:val="005A5776"/>
    <w:rsid w:val="00615B59"/>
    <w:rsid w:val="0064640B"/>
    <w:rsid w:val="006525B4"/>
    <w:rsid w:val="00661B78"/>
    <w:rsid w:val="00673B73"/>
    <w:rsid w:val="00687FBF"/>
    <w:rsid w:val="006B02B3"/>
    <w:rsid w:val="006C3DFB"/>
    <w:rsid w:val="006F2D0E"/>
    <w:rsid w:val="00703FC7"/>
    <w:rsid w:val="007263F8"/>
    <w:rsid w:val="00753C2E"/>
    <w:rsid w:val="00757633"/>
    <w:rsid w:val="00763A79"/>
    <w:rsid w:val="00773688"/>
    <w:rsid w:val="00784D58"/>
    <w:rsid w:val="00792BF1"/>
    <w:rsid w:val="007A752E"/>
    <w:rsid w:val="008108D0"/>
    <w:rsid w:val="00850C08"/>
    <w:rsid w:val="00864A05"/>
    <w:rsid w:val="008D6863"/>
    <w:rsid w:val="0093223D"/>
    <w:rsid w:val="00957D46"/>
    <w:rsid w:val="00961374"/>
    <w:rsid w:val="00965ECD"/>
    <w:rsid w:val="009737BE"/>
    <w:rsid w:val="00975FD8"/>
    <w:rsid w:val="00990E51"/>
    <w:rsid w:val="009E7D2B"/>
    <w:rsid w:val="00A1024B"/>
    <w:rsid w:val="00A525D9"/>
    <w:rsid w:val="00A54FE6"/>
    <w:rsid w:val="00A6715F"/>
    <w:rsid w:val="00A707B5"/>
    <w:rsid w:val="00A8427B"/>
    <w:rsid w:val="00A91994"/>
    <w:rsid w:val="00A94754"/>
    <w:rsid w:val="00AC2204"/>
    <w:rsid w:val="00B216D4"/>
    <w:rsid w:val="00B45B11"/>
    <w:rsid w:val="00B51EE4"/>
    <w:rsid w:val="00B86B75"/>
    <w:rsid w:val="00BC48D5"/>
    <w:rsid w:val="00BC59AD"/>
    <w:rsid w:val="00BE21BE"/>
    <w:rsid w:val="00C102C2"/>
    <w:rsid w:val="00C13A46"/>
    <w:rsid w:val="00C23B2E"/>
    <w:rsid w:val="00C36279"/>
    <w:rsid w:val="00C57F9E"/>
    <w:rsid w:val="00C62E05"/>
    <w:rsid w:val="00C74DAC"/>
    <w:rsid w:val="00CC1952"/>
    <w:rsid w:val="00CC3EE2"/>
    <w:rsid w:val="00CC5A52"/>
    <w:rsid w:val="00D02BBC"/>
    <w:rsid w:val="00D037BC"/>
    <w:rsid w:val="00D114AA"/>
    <w:rsid w:val="00D23E2F"/>
    <w:rsid w:val="00D4461C"/>
    <w:rsid w:val="00D50B6B"/>
    <w:rsid w:val="00D553A0"/>
    <w:rsid w:val="00D853DD"/>
    <w:rsid w:val="00D90C45"/>
    <w:rsid w:val="00DA1789"/>
    <w:rsid w:val="00E0326E"/>
    <w:rsid w:val="00E20E03"/>
    <w:rsid w:val="00E22DBA"/>
    <w:rsid w:val="00E23793"/>
    <w:rsid w:val="00E24B85"/>
    <w:rsid w:val="00E315A3"/>
    <w:rsid w:val="00E320EB"/>
    <w:rsid w:val="00E410CB"/>
    <w:rsid w:val="00E62E9B"/>
    <w:rsid w:val="00E71B16"/>
    <w:rsid w:val="00E7236B"/>
    <w:rsid w:val="00E73659"/>
    <w:rsid w:val="00EA7394"/>
    <w:rsid w:val="00EB6444"/>
    <w:rsid w:val="00ED45F9"/>
    <w:rsid w:val="00EF0114"/>
    <w:rsid w:val="00EF5239"/>
    <w:rsid w:val="00F1585E"/>
    <w:rsid w:val="00F43E53"/>
    <w:rsid w:val="00F657A8"/>
    <w:rsid w:val="00F7131A"/>
    <w:rsid w:val="00FA46BE"/>
    <w:rsid w:val="00FA697D"/>
    <w:rsid w:val="00FB482F"/>
    <w:rsid w:val="00FB5599"/>
    <w:rsid w:val="00FB6A86"/>
    <w:rsid w:val="00FD037F"/>
    <w:rsid w:val="00FE1C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6" w:qFormat="1"/>
    <w:lsdException w:name="footer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6C57ED"/>
    <w:pPr>
      <w:spacing w:before="180" w:after="180" w:line="360" w:lineRule="auto"/>
    </w:pPr>
    <w:rPr>
      <w:sz w:val="20"/>
    </w:rPr>
  </w:style>
  <w:style w:type="paragraph" w:styleId="Heading1">
    <w:name w:val="heading 1"/>
    <w:basedOn w:val="Normal"/>
    <w:next w:val="Normal"/>
    <w:uiPriority w:val="9"/>
    <w:qFormat/>
    <w:rsid w:val="006C57ED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6C57ED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Heading2"/>
    <w:next w:val="Normal"/>
    <w:uiPriority w:val="9"/>
    <w:unhideWhenUsed/>
    <w:qFormat/>
    <w:rsid w:val="00502A41"/>
    <w:pPr>
      <w:outlineLvl w:val="2"/>
    </w:pPr>
    <w:rPr>
      <w:sz w:val="18"/>
    </w:rPr>
  </w:style>
  <w:style w:type="paragraph" w:styleId="Heading4">
    <w:name w:val="heading 4"/>
    <w:basedOn w:val="Heading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Heading5">
    <w:name w:val="heading 5"/>
    <w:basedOn w:val="Heading4"/>
    <w:next w:val="Normal"/>
    <w:uiPriority w:val="9"/>
    <w:unhideWhenUsed/>
    <w:qFormat/>
    <w:rsid w:val="002D03B3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5F1DFC"/>
    <w:pPr>
      <w:keepNext/>
      <w:keepLines/>
      <w:spacing w:before="120" w:after="320"/>
    </w:pPr>
    <w:rPr>
      <w:rFonts w:ascii="Arial" w:hAnsi="Arial"/>
      <w:sz w:val="20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A6715F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BodyTextChar1">
    <w:name w:val="Body Text Char1"/>
    <w:basedOn w:val="DefaultParagraphFont"/>
    <w:link w:val="BodyText"/>
    <w:rsid w:val="00C102C2"/>
    <w:rPr>
      <w:sz w:val="20"/>
    </w:rPr>
  </w:style>
  <w:style w:type="character" w:styleId="LineNumber">
    <w:name w:val="line number"/>
    <w:basedOn w:val="DefaultParagraphFont"/>
    <w:rsid w:val="005620F8"/>
  </w:style>
  <w:style w:type="paragraph" w:styleId="Header">
    <w:name w:val="header"/>
    <w:basedOn w:val="Normal"/>
    <w:link w:val="HeaderChar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0B51C4"/>
    <w:rPr>
      <w:sz w:val="20"/>
    </w:rPr>
  </w:style>
  <w:style w:type="paragraph" w:styleId="Footer">
    <w:name w:val="footer"/>
    <w:basedOn w:val="Normal"/>
    <w:link w:val="FooterChar"/>
    <w:uiPriority w:val="99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1C4"/>
    <w:rPr>
      <w:sz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A707B5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rsid w:val="0030170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0170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D90C45"/>
  </w:style>
  <w:style w:type="paragraph" w:styleId="ListParagraph">
    <w:name w:val="List Paragraph"/>
    <w:basedOn w:val="Normal"/>
    <w:rsid w:val="00990E51"/>
    <w:pPr>
      <w:ind w:left="720"/>
      <w:contextualSpacing/>
    </w:pPr>
  </w:style>
  <w:style w:type="character" w:customStyle="1" w:styleId="selectable">
    <w:name w:val="selectable"/>
    <w:basedOn w:val="DefaultParagraphFont"/>
    <w:rsid w:val="00240B5B"/>
  </w:style>
  <w:style w:type="character" w:styleId="CommentReference">
    <w:name w:val="annotation reference"/>
    <w:basedOn w:val="DefaultParagraphFont"/>
    <w:semiHidden/>
    <w:unhideWhenUsed/>
    <w:rsid w:val="00D114A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114A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114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114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114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6" w:qFormat="1"/>
    <w:lsdException w:name="footer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trong" w:semiHidden="0" w:unhideWhenUsed="0"/>
    <w:lsdException w:name="Emphasis" w:semiHidden="0" w:unhideWhenUsed="0"/>
    <w:lsdException w:name="Balloon Text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6C57ED"/>
    <w:pPr>
      <w:spacing w:before="180" w:after="180" w:line="360" w:lineRule="auto"/>
    </w:pPr>
    <w:rPr>
      <w:sz w:val="20"/>
    </w:rPr>
  </w:style>
  <w:style w:type="paragraph" w:styleId="Heading1">
    <w:name w:val="heading 1"/>
    <w:basedOn w:val="Normal"/>
    <w:next w:val="Normal"/>
    <w:uiPriority w:val="9"/>
    <w:qFormat/>
    <w:rsid w:val="006C57ED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6C57ED"/>
    <w:pPr>
      <w:keepNext/>
      <w:keepLines/>
      <w:spacing w:before="320" w:after="12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3">
    <w:name w:val="heading 3"/>
    <w:basedOn w:val="Heading2"/>
    <w:next w:val="Normal"/>
    <w:uiPriority w:val="9"/>
    <w:unhideWhenUsed/>
    <w:qFormat/>
    <w:rsid w:val="00502A41"/>
    <w:pPr>
      <w:outlineLvl w:val="2"/>
    </w:pPr>
    <w:rPr>
      <w:sz w:val="18"/>
    </w:rPr>
  </w:style>
  <w:style w:type="paragraph" w:styleId="Heading4">
    <w:name w:val="heading 4"/>
    <w:basedOn w:val="Heading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Heading5">
    <w:name w:val="heading 5"/>
    <w:basedOn w:val="Heading4"/>
    <w:next w:val="Normal"/>
    <w:uiPriority w:val="9"/>
    <w:unhideWhenUsed/>
    <w:qFormat/>
    <w:rsid w:val="002D03B3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5F1DFC"/>
    <w:pPr>
      <w:keepNext/>
      <w:keepLines/>
      <w:spacing w:before="120" w:after="320"/>
    </w:pPr>
    <w:rPr>
      <w:rFonts w:ascii="Arial" w:hAnsi="Arial"/>
      <w:sz w:val="20"/>
    </w:r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yperlink">
    <w:name w:val="Hyperlink"/>
    <w:basedOn w:val="DefaultParagraphFont"/>
    <w:rsid w:val="00A6715F"/>
    <w:rPr>
      <w:color w:val="0000FF" w:themeColor="hyperlink"/>
      <w:u w:val="single"/>
    </w:rPr>
  </w:style>
  <w:style w:type="character" w:customStyle="1" w:styleId="Heading6Char">
    <w:name w:val="Heading 6 Char"/>
    <w:basedOn w:val="DefaultParagraphFont"/>
    <w:link w:val="Heading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BodyTextChar1">
    <w:name w:val="Body Text Char1"/>
    <w:basedOn w:val="DefaultParagraphFont"/>
    <w:link w:val="BodyText"/>
    <w:rsid w:val="00C102C2"/>
    <w:rPr>
      <w:sz w:val="20"/>
    </w:rPr>
  </w:style>
  <w:style w:type="character" w:styleId="LineNumber">
    <w:name w:val="line number"/>
    <w:basedOn w:val="DefaultParagraphFont"/>
    <w:rsid w:val="005620F8"/>
  </w:style>
  <w:style w:type="paragraph" w:styleId="Header">
    <w:name w:val="header"/>
    <w:basedOn w:val="Normal"/>
    <w:link w:val="HeaderChar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0B51C4"/>
    <w:rPr>
      <w:sz w:val="20"/>
    </w:rPr>
  </w:style>
  <w:style w:type="paragraph" w:styleId="Footer">
    <w:name w:val="footer"/>
    <w:basedOn w:val="Normal"/>
    <w:link w:val="FooterChar"/>
    <w:uiPriority w:val="99"/>
    <w:rsid w:val="000B51C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1C4"/>
    <w:rPr>
      <w:sz w:val="20"/>
    </w:rPr>
  </w:style>
  <w:style w:type="character" w:customStyle="1" w:styleId="Mention">
    <w:name w:val="Mention"/>
    <w:basedOn w:val="DefaultParagraphFont"/>
    <w:uiPriority w:val="99"/>
    <w:semiHidden/>
    <w:unhideWhenUsed/>
    <w:rsid w:val="00A707B5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rsid w:val="0030170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0170D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D90C45"/>
  </w:style>
  <w:style w:type="paragraph" w:styleId="ListParagraph">
    <w:name w:val="List Paragraph"/>
    <w:basedOn w:val="Normal"/>
    <w:rsid w:val="00990E51"/>
    <w:pPr>
      <w:ind w:left="720"/>
      <w:contextualSpacing/>
    </w:pPr>
  </w:style>
  <w:style w:type="character" w:customStyle="1" w:styleId="selectable">
    <w:name w:val="selectable"/>
    <w:basedOn w:val="DefaultParagraphFont"/>
    <w:rsid w:val="00240B5B"/>
  </w:style>
  <w:style w:type="character" w:styleId="CommentReference">
    <w:name w:val="annotation reference"/>
    <w:basedOn w:val="DefaultParagraphFont"/>
    <w:semiHidden/>
    <w:unhideWhenUsed/>
    <w:rsid w:val="00D114A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114A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114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114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114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file:///C:\Users\carlos\Downloads\carlos.lara.romer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633FD-7FF1-48E6-95BA-F3CE3EC64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1903</Words>
  <Characters>10851</Characters>
  <Application>Microsoft Office Word</Application>
  <DocSecurity>0</DocSecurity>
  <Lines>90</Lines>
  <Paragraphs>25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4" baseType="lpstr">
      <vt:lpstr>Ciencia reproducible: qué, por qué, cómo (include English title too)</vt:lpstr>
      <vt:lpstr>Ciencia reproducible: qué, por qué, cómo (include English title too)</vt:lpstr>
      <vt:lpstr>Agradecimientos</vt:lpstr>
      <vt:lpstr>Referencias</vt:lpstr>
    </vt:vector>
  </TitlesOfParts>
  <Company>Microsoft</Company>
  <LinksUpToDate>false</LinksUpToDate>
  <CharactersWithSpaces>12729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Ciencia reproducible: qué, por qué, cómo (include English title too)</dc:title>
  <dc:creator>Antonio Jesús Pérez-Luque1, Francisco Rodríguez-Sánchez2, Sara Varela3</dc:creator>
  <cp:lastModifiedBy>FRS</cp:lastModifiedBy>
  <cp:revision>3</cp:revision>
  <cp:lastPrinted>2017-05-24T12:20:00Z</cp:lastPrinted>
  <dcterms:created xsi:type="dcterms:W3CDTF">2017-05-29T10:41:00Z</dcterms:created>
  <dcterms:modified xsi:type="dcterms:W3CDTF">2017-05-29T10:51:00Z</dcterms:modified>
</cp:coreProperties>
</file>