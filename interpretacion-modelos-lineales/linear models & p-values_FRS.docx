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B0" w:rsidRPr="00A91994" w:rsidRDefault="004B7A6C" w:rsidP="004838B0">
      <w:pPr>
        <w:pStyle w:val="Title"/>
        <w:rPr>
          <w:rFonts w:cstheme="majorHAnsi"/>
          <w:sz w:val="20"/>
          <w:szCs w:val="20"/>
          <w:lang w:val="es-ES"/>
        </w:rPr>
      </w:pPr>
      <w:r w:rsidRPr="00A91994">
        <w:rPr>
          <w:rFonts w:cstheme="majorHAnsi"/>
          <w:sz w:val="20"/>
          <w:szCs w:val="20"/>
          <w:lang w:val="es-ES"/>
        </w:rPr>
        <w:t>Ajuste, interpretación y presentación de modelos lineales</w:t>
      </w:r>
      <w:r w:rsidR="00ED45F9" w:rsidRPr="00A91994">
        <w:rPr>
          <w:rFonts w:cstheme="majorHAnsi"/>
          <w:sz w:val="20"/>
          <w:szCs w:val="20"/>
          <w:lang w:val="es-ES"/>
        </w:rPr>
        <w:t xml:space="preserve">: </w:t>
      </w:r>
      <w:r w:rsidR="00363A48" w:rsidRPr="00363A48">
        <w:rPr>
          <w:rFonts w:cstheme="majorHAnsi"/>
          <w:sz w:val="20"/>
          <w:szCs w:val="20"/>
          <w:lang w:val="es-ES"/>
        </w:rPr>
        <w:t xml:space="preserve">el valor </w:t>
      </w:r>
      <w:r w:rsidR="00363A48" w:rsidRPr="00363A48">
        <w:rPr>
          <w:rFonts w:cstheme="majorHAnsi"/>
          <w:i/>
          <w:sz w:val="20"/>
          <w:szCs w:val="20"/>
          <w:lang w:val="es-ES"/>
        </w:rPr>
        <w:t>p</w:t>
      </w:r>
      <w:r w:rsidR="00363A48" w:rsidRPr="00363A48">
        <w:rPr>
          <w:rFonts w:cstheme="majorHAnsi"/>
          <w:sz w:val="20"/>
          <w:szCs w:val="20"/>
          <w:lang w:val="es-ES"/>
        </w:rPr>
        <w:t xml:space="preserve"> no es suficiente</w:t>
      </w:r>
    </w:p>
    <w:p w:rsidR="005A04E7" w:rsidRPr="00A91994" w:rsidRDefault="00A707B5">
      <w:pPr>
        <w:pStyle w:val="Author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Carlos Lara-Romero</w:t>
      </w:r>
      <w:r w:rsidR="00975FD8" w:rsidRPr="00A91994">
        <w:rPr>
          <w:rFonts w:asciiTheme="majorHAnsi" w:hAnsiTheme="majorHAnsi" w:cstheme="majorHAnsi"/>
          <w:szCs w:val="20"/>
          <w:vertAlign w:val="superscript"/>
          <w:lang w:val="es-ES"/>
        </w:rPr>
        <w:t>1</w:t>
      </w:r>
    </w:p>
    <w:p w:rsidR="00583F5D" w:rsidRPr="00A91994" w:rsidRDefault="00A707B5" w:rsidP="00A707B5">
      <w:pPr>
        <w:pStyle w:val="BlockQuote"/>
        <w:numPr>
          <w:ilvl w:val="0"/>
          <w:numId w:val="6"/>
        </w:numPr>
        <w:spacing w:after="360"/>
        <w:ind w:left="482" w:hanging="482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 xml:space="preserve">Dpto. de Investigación del Cambio Global. Instituto Mediterráneo de Estudios Avanzados (IMEDEA), Consejo Superior de Investigaciones Científicas, </w:t>
      </w:r>
      <w:proofErr w:type="spellStart"/>
      <w:r w:rsidRPr="00A91994">
        <w:rPr>
          <w:rFonts w:cstheme="majorHAnsi"/>
          <w:lang w:val="es-ES"/>
        </w:rPr>
        <w:t>Carrer</w:t>
      </w:r>
      <w:proofErr w:type="spellEnd"/>
      <w:r w:rsidRPr="00A91994">
        <w:rPr>
          <w:rFonts w:cstheme="majorHAnsi"/>
          <w:lang w:val="es-ES"/>
        </w:rPr>
        <w:t xml:space="preserve"> de Miquel </w:t>
      </w:r>
      <w:proofErr w:type="spellStart"/>
      <w:r w:rsidRPr="00A91994">
        <w:rPr>
          <w:rFonts w:cstheme="majorHAnsi"/>
          <w:lang w:val="es-ES"/>
        </w:rPr>
        <w:t>Marquès</w:t>
      </w:r>
      <w:proofErr w:type="spellEnd"/>
      <w:r w:rsidRPr="00A91994">
        <w:rPr>
          <w:rFonts w:cstheme="majorHAnsi"/>
          <w:lang w:val="es-ES"/>
        </w:rPr>
        <w:t xml:space="preserve">, 21, 07190 </w:t>
      </w:r>
      <w:proofErr w:type="spellStart"/>
      <w:r w:rsidRPr="00A91994">
        <w:rPr>
          <w:rFonts w:cstheme="majorHAnsi"/>
          <w:lang w:val="es-ES"/>
        </w:rPr>
        <w:t>Esporles</w:t>
      </w:r>
      <w:proofErr w:type="spellEnd"/>
      <w:r w:rsidRPr="00A91994">
        <w:rPr>
          <w:rFonts w:cstheme="majorHAnsi"/>
          <w:lang w:val="es-ES"/>
        </w:rPr>
        <w:t>, Illes Balears, España</w:t>
      </w:r>
      <w:r w:rsidR="00975FD8" w:rsidRPr="00A91994">
        <w:rPr>
          <w:rFonts w:cstheme="majorHAnsi"/>
          <w:lang w:val="es-ES"/>
        </w:rPr>
        <w:t>.</w:t>
      </w:r>
    </w:p>
    <w:p w:rsidR="005A04E7" w:rsidRPr="00A91994" w:rsidRDefault="00975FD8" w:rsidP="00A707B5">
      <w:pPr>
        <w:pStyle w:val="BlockQuote"/>
        <w:spacing w:after="480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 xml:space="preserve">Autor para correspondencia: </w:t>
      </w:r>
      <w:r w:rsidR="00A707B5" w:rsidRPr="00A91994">
        <w:rPr>
          <w:rFonts w:cstheme="majorHAnsi"/>
          <w:lang w:val="es-ES"/>
        </w:rPr>
        <w:t>Carlos Lara-Romero</w:t>
      </w:r>
      <w:r w:rsidRPr="00A91994">
        <w:rPr>
          <w:rFonts w:cstheme="majorHAnsi"/>
          <w:lang w:val="es-ES"/>
        </w:rPr>
        <w:t xml:space="preserve"> [</w:t>
      </w:r>
      <w:hyperlink r:id="rId9" w:history="1">
        <w:r w:rsidR="00A707B5" w:rsidRPr="00A91994">
          <w:rPr>
            <w:rStyle w:val="Hyperlink"/>
            <w:rFonts w:cstheme="majorHAnsi"/>
            <w:lang w:val="es-ES"/>
          </w:rPr>
          <w:t>carlos.lara.romero@gmail.com</w:t>
        </w:r>
      </w:hyperlink>
      <w:r w:rsidRPr="00A91994">
        <w:rPr>
          <w:rFonts w:cstheme="majorHAnsi"/>
          <w:lang w:val="es-ES"/>
        </w:rPr>
        <w:t>]</w:t>
      </w:r>
    </w:p>
    <w:p w:rsidR="00237DE5" w:rsidRDefault="00D037BC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bookmarkStart w:id="0" w:name="resumen"/>
      <w:bookmarkEnd w:id="0"/>
      <w:r w:rsidRPr="00A91994">
        <w:rPr>
          <w:rFonts w:asciiTheme="majorHAnsi" w:hAnsiTheme="majorHAnsi" w:cstheme="majorHAnsi"/>
          <w:szCs w:val="20"/>
          <w:lang w:val="es-ES"/>
        </w:rPr>
        <w:t>L</w:t>
      </w:r>
      <w:r w:rsidR="00444187" w:rsidRPr="00A91994">
        <w:rPr>
          <w:rFonts w:asciiTheme="majorHAnsi" w:hAnsiTheme="majorHAnsi" w:cstheme="majorHAnsi"/>
          <w:szCs w:val="20"/>
          <w:lang w:val="es-ES"/>
        </w:rPr>
        <w:t xml:space="preserve">as opiniones </w:t>
      </w:r>
      <w:r w:rsidR="00FD037F" w:rsidRPr="00A91994">
        <w:rPr>
          <w:rFonts w:asciiTheme="majorHAnsi" w:hAnsiTheme="majorHAnsi" w:cstheme="majorHAnsi"/>
          <w:szCs w:val="20"/>
          <w:lang w:val="es-ES"/>
        </w:rPr>
        <w:t>contraria</w:t>
      </w:r>
      <w:r w:rsidR="00444187" w:rsidRPr="00A91994">
        <w:rPr>
          <w:rFonts w:asciiTheme="majorHAnsi" w:hAnsiTheme="majorHAnsi" w:cstheme="majorHAnsi"/>
          <w:szCs w:val="20"/>
          <w:lang w:val="es-ES"/>
        </w:rPr>
        <w:t>s</w:t>
      </w:r>
      <w:r w:rsidR="00FD037F" w:rsidRPr="00A91994">
        <w:rPr>
          <w:rFonts w:asciiTheme="majorHAnsi" w:hAnsiTheme="majorHAnsi" w:cstheme="majorHAnsi"/>
          <w:szCs w:val="20"/>
          <w:lang w:val="es-ES"/>
        </w:rPr>
        <w:t xml:space="preserve"> a la aplicación del contraste de hipótesis como herramientas de inferencia estadística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se están incrementando en los últimos años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(</w:t>
      </w:r>
      <w:proofErr w:type="spellStart"/>
      <w:r w:rsidR="00363A48">
        <w:rPr>
          <w:rFonts w:asciiTheme="majorHAnsi" w:hAnsiTheme="majorHAnsi" w:cstheme="majorHAnsi"/>
          <w:szCs w:val="20"/>
          <w:lang w:val="es-ES"/>
        </w:rPr>
        <w:t>Nuzzo</w:t>
      </w:r>
      <w:proofErr w:type="spellEnd"/>
      <w:r w:rsidR="00363A48">
        <w:rPr>
          <w:rFonts w:asciiTheme="majorHAnsi" w:hAnsiTheme="majorHAnsi" w:cstheme="majorHAnsi"/>
          <w:szCs w:val="20"/>
          <w:lang w:val="es-ES"/>
        </w:rPr>
        <w:t>, 2014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; </w:t>
      </w:r>
      <w:proofErr w:type="spellStart"/>
      <w:r w:rsidR="00A8427B" w:rsidRPr="00A91994">
        <w:rPr>
          <w:rFonts w:asciiTheme="majorHAnsi" w:hAnsiTheme="majorHAnsi" w:cstheme="majorHAnsi"/>
          <w:szCs w:val="20"/>
          <w:lang w:val="es-ES"/>
        </w:rPr>
        <w:t>Reinhart</w:t>
      </w:r>
      <w:proofErr w:type="spellEnd"/>
      <w:r w:rsidR="00A8427B" w:rsidRPr="00A91994">
        <w:rPr>
          <w:rFonts w:asciiTheme="majorHAnsi" w:hAnsiTheme="majorHAnsi" w:cstheme="majorHAnsi"/>
          <w:szCs w:val="20"/>
          <w:lang w:val="es-ES"/>
        </w:rPr>
        <w:t>, 2015)</w:t>
      </w:r>
      <w:r w:rsidR="0044418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Pr="00A91994">
        <w:rPr>
          <w:rFonts w:asciiTheme="majorHAnsi" w:hAnsiTheme="majorHAnsi" w:cstheme="majorHAnsi"/>
          <w:szCs w:val="20"/>
          <w:lang w:val="es-ES"/>
        </w:rPr>
        <w:t>La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principal 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fuente de críticas </w:t>
      </w:r>
      <w:r w:rsidRPr="00A91994">
        <w:rPr>
          <w:rFonts w:asciiTheme="majorHAnsi" w:hAnsiTheme="majorHAnsi" w:cstheme="majorHAnsi"/>
          <w:szCs w:val="20"/>
          <w:lang w:val="es-ES"/>
        </w:rPr>
        <w:t>proviene d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el mal uso </w:t>
      </w:r>
      <w:r w:rsidRPr="00A91994">
        <w:rPr>
          <w:rFonts w:asciiTheme="majorHAnsi" w:hAnsiTheme="majorHAnsi" w:cstheme="majorHAnsi"/>
          <w:szCs w:val="20"/>
          <w:lang w:val="es-ES"/>
        </w:rPr>
        <w:t>(</w:t>
      </w:r>
      <w:r w:rsidR="00753C2E" w:rsidRPr="00A91994">
        <w:rPr>
          <w:rFonts w:asciiTheme="majorHAnsi" w:hAnsiTheme="majorHAnsi" w:cstheme="majorHAnsi"/>
          <w:szCs w:val="20"/>
          <w:lang w:val="es-ES"/>
        </w:rPr>
        <w:t>y abuso</w:t>
      </w:r>
      <w:r w:rsidRPr="00A91994">
        <w:rPr>
          <w:rFonts w:asciiTheme="majorHAnsi" w:hAnsiTheme="majorHAnsi" w:cstheme="majorHAnsi"/>
          <w:szCs w:val="20"/>
          <w:lang w:val="es-ES"/>
        </w:rPr>
        <w:t>)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del valor </w:t>
      </w:r>
      <w:r w:rsidR="00753C2E" w:rsidRPr="00A91994">
        <w:rPr>
          <w:rFonts w:asciiTheme="majorHAnsi" w:hAnsiTheme="majorHAnsi" w:cstheme="majorHAnsi"/>
          <w:i/>
          <w:szCs w:val="20"/>
          <w:lang w:val="es-ES"/>
        </w:rPr>
        <w:t>p.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Este va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</w:t>
      </w:r>
      <w:r w:rsidR="00A1024B" w:rsidRPr="00A91994">
        <w:rPr>
          <w:rFonts w:asciiTheme="majorHAnsi" w:hAnsiTheme="majorHAnsi" w:cstheme="majorHAnsi"/>
          <w:szCs w:val="20"/>
          <w:lang w:val="es-ES"/>
        </w:rPr>
        <w:t>or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nos indica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la probabilidad, bajo la asunción de que no hay ningún efecto o diferencia real entre los tratamientos experimentales, de obtener un resultado igual o más extremo que el observado (</w:t>
      </w:r>
      <w:proofErr w:type="spellStart"/>
      <w:r w:rsidR="002763E4" w:rsidRPr="00A91994">
        <w:rPr>
          <w:rFonts w:asciiTheme="majorHAnsi" w:hAnsiTheme="majorHAnsi" w:cstheme="majorHAnsi"/>
          <w:szCs w:val="20"/>
          <w:lang w:val="es-ES"/>
        </w:rPr>
        <w:t>Dytham</w:t>
      </w:r>
      <w:proofErr w:type="spellEnd"/>
      <w:r w:rsidR="002763E4" w:rsidRPr="00A91994">
        <w:rPr>
          <w:rFonts w:asciiTheme="majorHAnsi" w:hAnsiTheme="majorHAnsi" w:cstheme="majorHAnsi"/>
          <w:szCs w:val="20"/>
          <w:lang w:val="es-ES"/>
        </w:rPr>
        <w:t>, 2011)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. El valor </w:t>
      </w:r>
      <w:r w:rsidR="00EF5239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no puede ser usado, por tanto, para cuantif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icar la fuerza de la evidencia en favor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en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contra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en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experimento</w:t>
      </w:r>
      <w:r w:rsidR="0012639A" w:rsidRPr="00A91994">
        <w:rPr>
          <w:rFonts w:asciiTheme="majorHAnsi" w:hAnsiTheme="majorHAnsi" w:cstheme="majorHAnsi"/>
          <w:szCs w:val="20"/>
          <w:lang w:val="es-ES"/>
        </w:rPr>
        <w:t xml:space="preserve"> en particular ni tampoco para estimar el tamaño del efecto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de las variables explicativas sobre la variable respuesta</w:t>
      </w:r>
      <w:ins w:id="1" w:author="FRS" w:date="2017-05-23T10:18:00Z">
        <w:r w:rsidR="000E52F9">
          <w:rPr>
            <w:rFonts w:asciiTheme="majorHAnsi" w:hAnsiTheme="majorHAnsi" w:cstheme="majorHAnsi"/>
            <w:szCs w:val="20"/>
            <w:lang w:val="es-ES"/>
          </w:rPr>
          <w:t xml:space="preserve"> (</w:t>
        </w:r>
        <w:proofErr w:type="spellStart"/>
        <w:r w:rsidR="000E52F9">
          <w:rPr>
            <w:rFonts w:asciiTheme="majorHAnsi" w:hAnsiTheme="majorHAnsi" w:cstheme="majorHAnsi"/>
            <w:szCs w:val="20"/>
            <w:lang w:val="es-ES"/>
          </w:rPr>
          <w:t>Wasserstein</w:t>
        </w:r>
        <w:proofErr w:type="spellEnd"/>
        <w:r w:rsidR="000E52F9">
          <w:rPr>
            <w:rFonts w:asciiTheme="majorHAnsi" w:hAnsiTheme="majorHAnsi" w:cstheme="majorHAnsi"/>
            <w:szCs w:val="20"/>
            <w:lang w:val="es-ES"/>
          </w:rPr>
          <w:t xml:space="preserve"> &amp; Lazar 2016)</w:t>
        </w:r>
      </w:ins>
      <w:r w:rsidR="004838B0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12639A" w:rsidRPr="00A91994">
        <w:rPr>
          <w:rFonts w:asciiTheme="majorHAnsi" w:hAnsiTheme="majorHAnsi" w:cstheme="majorHAnsi"/>
          <w:szCs w:val="20"/>
          <w:lang w:val="es-ES"/>
        </w:rPr>
        <w:t>En definitiva, 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nos permite sacar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ninguna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conclusión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más allá de si la hipótesis nula puede ser o no rechazada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, en base a un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crítico previamente fijado (a menudo notado como α)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.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 </w:t>
      </w:r>
      <w:r w:rsidR="00363A48">
        <w:rPr>
          <w:rFonts w:asciiTheme="majorHAnsi" w:hAnsiTheme="majorHAnsi" w:cstheme="majorHAnsi"/>
          <w:szCs w:val="20"/>
          <w:lang w:val="es-ES"/>
        </w:rPr>
        <w:t xml:space="preserve">El objetivo de esta nota es mostrar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ejemplo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sencillo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que ilustre la problemática en</w:t>
      </w:r>
      <w:ins w:id="2" w:author="FRS" w:date="2017-05-23T10:19:00Z">
        <w:r w:rsidR="000E52F9">
          <w:rPr>
            <w:rFonts w:asciiTheme="majorHAnsi" w:hAnsiTheme="majorHAnsi" w:cstheme="majorHAnsi"/>
            <w:szCs w:val="20"/>
            <w:lang w:val="es-ES"/>
          </w:rPr>
          <w:t xml:space="preserve"> </w:t>
        </w:r>
      </w:ins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torno al valor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363A4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363A48" w:rsidRPr="00237DE5">
        <w:rPr>
          <w:rFonts w:asciiTheme="majorHAnsi" w:hAnsiTheme="majorHAnsi" w:cstheme="majorHAnsi"/>
          <w:szCs w:val="20"/>
          <w:lang w:val="es-ES"/>
        </w:rPr>
        <w:t xml:space="preserve">y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aportar herramientas </w:t>
      </w:r>
      <w:r w:rsidR="00237DE5">
        <w:rPr>
          <w:lang w:val="es-ES"/>
        </w:rPr>
        <w:t>que permitan una interpretación y presentación de resultados basados en contrastes de hipótesis lo más objetiva y transparente posible.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BE21BE" w:rsidRPr="00A91994" w:rsidRDefault="0012639A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Supongamos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queremos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evaluar el efecto de un fertilizante sobre el crecimiento de un cultivo. Para ello, cuento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con una muestra de 200 </w:t>
      </w:r>
      <w:r w:rsidR="00237DE5">
        <w:rPr>
          <w:rFonts w:asciiTheme="majorHAnsi" w:hAnsiTheme="majorHAnsi" w:cstheme="majorHAnsi"/>
          <w:szCs w:val="20"/>
          <w:lang w:val="es-ES"/>
        </w:rPr>
        <w:t>semillas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divido en dos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grupos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de 100. A un grupo le aplico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fertilizante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(trat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a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miento) y a otro no (control). Al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cabo de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dos años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mido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tamaño de todas las plantas</w:t>
      </w:r>
      <w:r w:rsidR="00A1024B" w:rsidRPr="00A91994">
        <w:rPr>
          <w:rFonts w:asciiTheme="majorHAnsi" w:hAnsiTheme="majorHAnsi" w:cstheme="majorHAnsi"/>
          <w:szCs w:val="20"/>
          <w:lang w:val="es-ES"/>
        </w:rPr>
        <w:t xml:space="preserve"> (estimado mediante el diámetro máximo de la copa expresado en metros)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. El siguiente código de R nos permite crear ambos grupos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y observar su distribución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set.seed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40)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control</w:t>
      </w:r>
      <w:proofErr w:type="gramEnd"/>
      <w:ins w:id="3" w:author="FRS" w:date="2017-05-23T10:19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ins w:id="4" w:author="FRS" w:date="2017-05-23T10:20:00Z">
        <w:r w:rsidR="00FC0900">
          <w:rPr>
            <w:rFonts w:asciiTheme="majorHAnsi" w:hAnsiTheme="majorHAnsi" w:cstheme="majorHAnsi"/>
            <w:i/>
            <w:szCs w:val="20"/>
            <w:lang w:val="es-ES"/>
          </w:rPr>
          <w:t>&lt;-</w:t>
        </w:r>
      </w:ins>
      <w:del w:id="5" w:author="FRS" w:date="2017-05-23T10:20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=</w:delText>
        </w:r>
      </w:del>
      <w:ins w:id="6" w:author="FRS" w:date="2017-05-23T10:19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(100,</w:t>
      </w:r>
      <w:ins w:id="7" w:author="FRS" w:date="2017-05-23T10:19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3,</w:t>
      </w:r>
      <w:ins w:id="8" w:author="FRS" w:date="2017-05-23T10:19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tratamiento</w:t>
      </w:r>
      <w:proofErr w:type="gramEnd"/>
      <w:ins w:id="9" w:author="FRS" w:date="2017-05-23T10:20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del w:id="10" w:author="FRS" w:date="2017-05-23T10:20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=</w:delText>
        </w:r>
      </w:del>
      <w:ins w:id="11" w:author="FRS" w:date="2017-05-23T10:20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&lt;-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(100,</w:t>
      </w:r>
      <w:ins w:id="12" w:author="FRS" w:date="2017-05-23T10:20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3.2,</w:t>
      </w:r>
      <w:ins w:id="13" w:author="FRS" w:date="2017-05-23T10:20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3.</w:t>
      </w:r>
      <w:r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, </w:t>
      </w:r>
      <w:r w:rsidRPr="00A91994">
        <w:rPr>
          <w:rFonts w:asciiTheme="majorHAnsi" w:hAnsiTheme="majorHAnsi" w:cstheme="majorHAnsi"/>
          <w:i/>
          <w:szCs w:val="20"/>
          <w:lang w:val="es-ES"/>
        </w:rPr>
        <w:t>desviación típica 1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gl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(2, 100, 200,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labels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= c("control", "tratamiento"))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14" w:author="FRS" w:date="2017-05-23T10:21:00Z">
        <w:r w:rsidR="00FC0900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proofErr w:type="gramEnd"/>
      <w:del w:id="15" w:author="FRS" w:date="2017-05-23T10:21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&lt;- c(control, tratamiento)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commentRangeStart w:id="16"/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boxplot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17" w:author="FRS" w:date="2017-05-23T10:21:00Z">
        <w:r w:rsidR="00FC0900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del w:id="18" w:author="FRS" w:date="2017-05-23T10:21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ins w:id="19" w:author="FRS" w:date="2017-05-23T10:21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~</w:t>
      </w:r>
      <w:ins w:id="20" w:author="FRS" w:date="2017-05-23T10:21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grupo</w:t>
      </w:r>
      <w:r w:rsidR="00ED45F9" w:rsidRPr="00A91994">
        <w:rPr>
          <w:rFonts w:asciiTheme="majorHAnsi" w:hAnsiTheme="majorHAnsi" w:cstheme="majorHAnsi"/>
          <w:i/>
          <w:szCs w:val="20"/>
          <w:lang w:val="es-ES"/>
        </w:rPr>
        <w:t>)</w:t>
      </w:r>
      <w:commentRangeEnd w:id="16"/>
      <w:r w:rsidR="00FC0900">
        <w:rPr>
          <w:rStyle w:val="CommentReference"/>
        </w:rPr>
        <w:commentReference w:id="16"/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color w:val="FF0000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Podemos ajustar un modelo lineal para evaluar si existen diferencias “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estadísticamente </w:t>
      </w:r>
      <w:r w:rsidRPr="00A91994">
        <w:rPr>
          <w:rFonts w:asciiTheme="majorHAnsi" w:hAnsiTheme="majorHAnsi" w:cstheme="majorHAnsi"/>
          <w:szCs w:val="20"/>
          <w:lang w:val="es-ES"/>
        </w:rPr>
        <w:t>significativas” entre el grupo tratamiento y control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fijando el valor crítico para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en 0.05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(</w:t>
      </w:r>
      <w:proofErr w:type="spellStart"/>
      <w:r w:rsidR="000F7BF2">
        <w:rPr>
          <w:rFonts w:asciiTheme="majorHAnsi" w:hAnsiTheme="majorHAnsi" w:cstheme="majorHAnsi"/>
          <w:szCs w:val="20"/>
          <w:lang w:val="es-ES"/>
        </w:rPr>
        <w:t>Dytham</w:t>
      </w:r>
      <w:proofErr w:type="spellEnd"/>
      <w:r w:rsidR="000F7BF2">
        <w:rPr>
          <w:rFonts w:asciiTheme="majorHAnsi" w:hAnsiTheme="majorHAnsi" w:cstheme="majorHAnsi"/>
          <w:szCs w:val="20"/>
          <w:lang w:val="es-ES"/>
        </w:rPr>
        <w:t>, 2011)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La hipótesis nula de nuestro experimento es que </w:t>
      </w:r>
      <w:r w:rsidR="000F7BF2">
        <w:rPr>
          <w:rFonts w:asciiTheme="majorHAnsi" w:hAnsiTheme="majorHAnsi" w:cstheme="majorHAnsi"/>
          <w:szCs w:val="20"/>
          <w:lang w:val="es-ES"/>
        </w:rPr>
        <w:t>l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as plantas del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grupo control y </w:t>
      </w:r>
      <w:r w:rsidR="00C74DAC">
        <w:rPr>
          <w:rFonts w:asciiTheme="majorHAnsi" w:hAnsiTheme="majorHAnsi" w:cstheme="majorHAnsi"/>
          <w:szCs w:val="20"/>
          <w:lang w:val="es-ES"/>
        </w:rPr>
        <w:t>d</w:t>
      </w:r>
      <w:r w:rsidR="007263F8" w:rsidRPr="00A91994">
        <w:rPr>
          <w:rFonts w:asciiTheme="majorHAnsi" w:hAnsiTheme="majorHAnsi" w:cstheme="majorHAnsi"/>
          <w:szCs w:val="20"/>
          <w:lang w:val="es-ES"/>
        </w:rPr>
        <w:t>el grupo tratado con fertilizante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 </w:t>
      </w:r>
      <w:r w:rsidR="00C74DAC">
        <w:rPr>
          <w:rFonts w:asciiTheme="majorHAnsi" w:hAnsiTheme="majorHAnsi" w:cstheme="majorHAnsi"/>
          <w:szCs w:val="20"/>
          <w:lang w:val="es-ES"/>
        </w:rPr>
        <w:lastRenderedPageBreak/>
        <w:t>no difieren en tamaño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Sólo necesitamos conocer tres funciones del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lenguaje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 de programación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R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: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lm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ajusta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el modelo 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lineal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mediante el método de los mínimos cuadrados,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proofErr w:type="spellStart"/>
      <w:r w:rsidR="00703FC7" w:rsidRPr="00A91994">
        <w:rPr>
          <w:rFonts w:asciiTheme="majorHAnsi" w:hAnsiTheme="majorHAnsi" w:cstheme="majorHAnsi"/>
          <w:i/>
          <w:szCs w:val="20"/>
          <w:lang w:val="es-ES"/>
        </w:rPr>
        <w:t>summary</w:t>
      </w:r>
      <w:proofErr w:type="spellEnd"/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muestra en forma de tabla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los parámetros ajustado del modelo (intercepto, pendientes y residuos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y </w:t>
      </w:r>
      <w:r w:rsidR="00A8427B" w:rsidRPr="00237DE5">
        <w:rPr>
          <w:rFonts w:asciiTheme="majorHAnsi" w:hAnsiTheme="majorHAnsi" w:cstheme="majorHAnsi"/>
          <w:i/>
          <w:szCs w:val="20"/>
          <w:lang w:val="es-ES"/>
        </w:rPr>
        <w:t>iii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proofErr w:type="spellStart"/>
      <w:r w:rsidR="00A8427B"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realiza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un análisis de varianza para probar la hipótesis de que las medias de dos o más grupos son iguales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(i.e., obtener 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valor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6B02B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237DE5">
        <w:rPr>
          <w:rFonts w:asciiTheme="majorHAnsi" w:hAnsiTheme="majorHAnsi" w:cstheme="majorHAnsi"/>
          <w:szCs w:val="20"/>
          <w:lang w:val="es-ES"/>
        </w:rPr>
        <w:t>):</w:t>
      </w:r>
    </w:p>
    <w:p w:rsidR="00703FC7" w:rsidRPr="00A91994" w:rsidRDefault="00703FC7" w:rsidP="0056044D">
      <w:pPr>
        <w:spacing w:before="0" w:after="0"/>
        <w:jc w:val="both"/>
        <w:rPr>
          <w:rFonts w:asciiTheme="majorHAnsi" w:hAnsiTheme="majorHAnsi" w:cstheme="majorHAnsi"/>
          <w:color w:val="FF0000"/>
          <w:szCs w:val="20"/>
          <w:lang w:val="es-ES"/>
        </w:rPr>
      </w:pPr>
    </w:p>
    <w:p w:rsidR="0056044D" w:rsidRPr="00A91994" w:rsidRDefault="00E23793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lm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1 &lt;- </w:t>
      </w:r>
      <w:proofErr w:type="gramStart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lm(</w:t>
      </w:r>
      <w:proofErr w:type="spellStart"/>
      <w:proofErr w:type="gramEnd"/>
      <w:r w:rsidR="00703FC7"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21" w:author="FRS" w:date="2017-05-23T10:23:00Z">
        <w:r w:rsidR="00FC0900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del w:id="22" w:author="FRS" w:date="2017-05-23T10:23:00Z">
        <w:r w:rsidR="00703FC7"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="00703FC7"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 ~ gr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>upo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)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 </w:t>
      </w:r>
    </w:p>
    <w:p w:rsidR="006B02B3" w:rsidRPr="00A91994" w:rsidRDefault="00E23793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commentRangeStart w:id="23"/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summary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lm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 </w:t>
      </w:r>
    </w:p>
    <w:p w:rsidR="00237DE5" w:rsidRDefault="001B5A35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lm1)</w:t>
      </w:r>
      <w:commentRangeEnd w:id="23"/>
      <w:r w:rsidR="00FC0900">
        <w:rPr>
          <w:rStyle w:val="CommentReference"/>
        </w:rPr>
        <w:commentReference w:id="23"/>
      </w:r>
    </w:p>
    <w:p w:rsidR="00237DE5" w:rsidRDefault="00237DE5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2763E4" w:rsidRPr="00A91994" w:rsidRDefault="00703FC7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Si nos fijamos en los coeficientes del modelo vemos que el intercepto, en el que se encuentra alojado el grupo control</w:t>
      </w:r>
      <w:ins w:id="24" w:author="FRS" w:date="2017-05-23T10:23:00Z">
        <w:r w:rsidR="00FC0900">
          <w:rPr>
            <w:rFonts w:asciiTheme="majorHAnsi" w:hAnsiTheme="majorHAnsi" w:cstheme="majorHAnsi"/>
            <w:szCs w:val="20"/>
            <w:lang w:val="es-ES"/>
          </w:rPr>
          <w:t>,</w:t>
        </w:r>
      </w:ins>
      <w:r w:rsidRPr="00A91994">
        <w:rPr>
          <w:rFonts w:asciiTheme="majorHAnsi" w:hAnsiTheme="majorHAnsi" w:cstheme="majorHAnsi"/>
          <w:szCs w:val="20"/>
          <w:lang w:val="es-ES"/>
        </w:rPr>
        <w:t xml:space="preserve"> tiene un valor de 3.06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± 0.1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Esto quiere decir que el modelo </w:t>
      </w:r>
      <w:del w:id="25" w:author="FRS" w:date="2017-05-23T10:24:00Z">
        <w:r w:rsidR="00E71B16" w:rsidRPr="00A91994" w:rsidDel="00FC0900">
          <w:rPr>
            <w:rFonts w:asciiTheme="majorHAnsi" w:hAnsiTheme="majorHAnsi" w:cstheme="majorHAnsi"/>
            <w:szCs w:val="20"/>
            <w:lang w:val="es-ES"/>
          </w:rPr>
          <w:delText>“ajusta”</w:delText>
        </w:r>
      </w:del>
      <w:ins w:id="26" w:author="FRS" w:date="2017-05-23T10:24:00Z">
        <w:r w:rsidR="00FC0900">
          <w:rPr>
            <w:rFonts w:asciiTheme="majorHAnsi" w:hAnsiTheme="majorHAnsi" w:cstheme="majorHAnsi"/>
            <w:szCs w:val="20"/>
            <w:lang w:val="es-ES"/>
          </w:rPr>
          <w:t>estima</w:t>
        </w:r>
      </w:ins>
      <w:r w:rsidRPr="00A91994">
        <w:rPr>
          <w:rFonts w:asciiTheme="majorHAnsi" w:hAnsiTheme="majorHAnsi" w:cstheme="majorHAnsi"/>
          <w:szCs w:val="20"/>
          <w:lang w:val="es-ES"/>
        </w:rPr>
        <w:t xml:space="preserve"> un valor medio de 3.06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las plantas procedentes del control con un error t</w:t>
      </w:r>
      <w:r w:rsidR="00A1024B" w:rsidRPr="00A91994">
        <w:rPr>
          <w:rFonts w:asciiTheme="majorHAnsi" w:hAnsiTheme="majorHAnsi" w:cstheme="majorHAnsi"/>
          <w:szCs w:val="20"/>
          <w:lang w:val="es-ES"/>
        </w:rPr>
        <w:t>ípico de 0.1 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¿Qué sucede con el grupo tratamiento? Pues bien, el coeficiente del modelo 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para el tratamiento con fertilizante es </w:t>
      </w:r>
      <w:commentRangeStart w:id="27"/>
      <w:r w:rsidRPr="00A91994">
        <w:rPr>
          <w:rFonts w:asciiTheme="majorHAnsi" w:hAnsiTheme="majorHAnsi" w:cstheme="majorHAnsi"/>
          <w:szCs w:val="20"/>
          <w:lang w:val="es-ES"/>
        </w:rPr>
        <w:t>0.09 ± 0.15</w:t>
      </w:r>
      <w:commentRangeEnd w:id="27"/>
      <w:r w:rsidR="00FC0900">
        <w:rPr>
          <w:rStyle w:val="CommentReference"/>
        </w:rPr>
        <w:commentReference w:id="27"/>
      </w:r>
      <w:r w:rsidRPr="00A91994">
        <w:rPr>
          <w:rFonts w:asciiTheme="majorHAnsi" w:hAnsiTheme="majorHAnsi" w:cstheme="majorHAnsi"/>
          <w:szCs w:val="20"/>
          <w:lang w:val="es-ES"/>
        </w:rPr>
        <w:t xml:space="preserve">, lo que implica que el modelo predice que las plantas tratadas con el fertilizante tendrán un tamaño medio de 3.15 ± 0.15 m. A tenor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del valor relativamente pequeño del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coeficiente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para el tratamiento con fertilizante, de su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error </w:t>
      </w:r>
      <w:r w:rsidR="00004769">
        <w:rPr>
          <w:rFonts w:asciiTheme="majorHAnsi" w:hAnsiTheme="majorHAnsi" w:cstheme="majorHAnsi"/>
          <w:szCs w:val="20"/>
          <w:lang w:val="es-ES"/>
        </w:rPr>
        <w:t>típico (relativamente grande), y de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la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similitud </w:t>
      </w:r>
      <w:r w:rsidRPr="00A91994">
        <w:rPr>
          <w:rFonts w:asciiTheme="majorHAnsi" w:hAnsiTheme="majorHAnsi" w:cstheme="majorHAnsi"/>
          <w:szCs w:val="20"/>
          <w:lang w:val="es-ES"/>
        </w:rPr>
        <w:t>de las distribuciones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 del grupo control y el grupo tratado con fertilizante,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parece razonable concluir que el fertilizante no ha tenido un efecto “significativo” sobre el crecimiento de las plantas.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obtenido para el estimador así lo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sugiere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E0D3A" w:rsidRPr="00A91994">
        <w:rPr>
          <w:rFonts w:asciiTheme="majorHAnsi" w:hAnsiTheme="majorHAnsi" w:cstheme="majorHAnsi"/>
          <w:i/>
          <w:szCs w:val="20"/>
          <w:lang w:val="es-ES"/>
        </w:rPr>
        <w:t>F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1</w:t>
      </w:r>
      <w:proofErr w:type="gramStart"/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,198</w:t>
      </w:r>
      <w:proofErr w:type="gramEnd"/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= 0.36, </w:t>
      </w:r>
      <w:r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= 0.547).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Por lo tanto, no parece que exista ningún inconveniente en utilizar únicamente los coeficientes del modelo ajustado y el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para interpretar los resultados de nuestro experimento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703FC7" w:rsidRPr="00A91994" w:rsidRDefault="00E71B16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Pero, ¿Qué sucede si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doblo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el tamaño </w:t>
      </w:r>
      <w:proofErr w:type="spellStart"/>
      <w:r w:rsidRPr="00A91994">
        <w:rPr>
          <w:rFonts w:asciiTheme="majorHAnsi" w:hAnsiTheme="majorHAnsi" w:cstheme="majorHAnsi"/>
          <w:szCs w:val="20"/>
          <w:lang w:val="es-ES"/>
        </w:rPr>
        <w:t>muestral</w:t>
      </w:r>
      <w:proofErr w:type="spellEnd"/>
      <w:r w:rsidRPr="00A91994">
        <w:rPr>
          <w:rFonts w:asciiTheme="majorHAnsi" w:hAnsiTheme="majorHAnsi" w:cstheme="majorHAnsi"/>
          <w:szCs w:val="20"/>
          <w:lang w:val="es-ES"/>
        </w:rPr>
        <w:t xml:space="preserve">? 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set.seed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40)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control</w:t>
      </w:r>
      <w:proofErr w:type="gramEnd"/>
      <w:ins w:id="28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&lt;-</w:t>
        </w:r>
      </w:ins>
      <w:del w:id="29" w:author="FRS" w:date="2017-05-23T10:26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=</w:delText>
        </w:r>
      </w:del>
      <w:ins w:id="30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(200,</w:t>
      </w:r>
      <w:ins w:id="31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3,</w:t>
      </w:r>
      <w:ins w:id="32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1)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tratamiento</w:t>
      </w:r>
      <w:proofErr w:type="gramEnd"/>
      <w:ins w:id="33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del w:id="34" w:author="FRS" w:date="2017-05-23T10:26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=</w:delText>
        </w:r>
      </w:del>
      <w:ins w:id="35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&lt;-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(200,</w:t>
      </w:r>
      <w:ins w:id="36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3.2,</w:t>
      </w:r>
      <w:ins w:id="37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gl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(2, 200, 400,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labels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= c("control", "tratamiento"))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38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proofErr w:type="gramEnd"/>
      <w:del w:id="39" w:author="FRS" w:date="2017-05-23T10:26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&lt;- c(control, tratamiento)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boxplot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40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del w:id="41" w:author="FRS" w:date="2017-05-23T10:26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ins w:id="42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~</w:t>
      </w:r>
      <w:ins w:id="43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grupo)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El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diagrama de cajas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muestra que la distribución del tamaño de planta para ambos grupos no parece haber cambiado mucho (como era de esperar ya que hemos mantenido la media y desviación típica para ambos grupos). Pero veamos qu</w:t>
      </w:r>
      <w:ins w:id="44" w:author="FRS" w:date="2017-05-23T10:26:00Z">
        <w:r w:rsidR="00FC0900">
          <w:rPr>
            <w:rFonts w:asciiTheme="majorHAnsi" w:hAnsiTheme="majorHAnsi" w:cstheme="majorHAnsi"/>
            <w:szCs w:val="20"/>
            <w:lang w:val="es-ES"/>
          </w:rPr>
          <w:t>é</w:t>
        </w:r>
      </w:ins>
      <w:del w:id="45" w:author="FRS" w:date="2017-05-23T10:26:00Z">
        <w:r w:rsidRPr="00A91994" w:rsidDel="00FC0900">
          <w:rPr>
            <w:rFonts w:asciiTheme="majorHAnsi" w:hAnsiTheme="majorHAnsi" w:cstheme="majorHAnsi"/>
            <w:szCs w:val="20"/>
            <w:lang w:val="es-ES"/>
          </w:rPr>
          <w:delText>e</w:delText>
        </w:r>
      </w:del>
      <w:r w:rsidRPr="00A91994">
        <w:rPr>
          <w:rFonts w:asciiTheme="majorHAnsi" w:hAnsiTheme="majorHAnsi" w:cstheme="majorHAnsi"/>
          <w:szCs w:val="20"/>
          <w:lang w:val="es-ES"/>
        </w:rPr>
        <w:t xml:space="preserve"> sucede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con los coeficientes del modelo y el valor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1B5A35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lm2 &lt;- </w:t>
      </w: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lm(</w:t>
      </w:r>
      <w:proofErr w:type="spellStart"/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46" w:author="FRS" w:date="2017-05-23T10:26:00Z">
        <w:r w:rsidR="00FC0900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del w:id="47" w:author="FRS" w:date="2017-05-23T10:26:00Z">
        <w:r w:rsidRPr="00A91994" w:rsidDel="00FC0900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~ grupo) </w:t>
      </w:r>
    </w:p>
    <w:p w:rsidR="007263F8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commentRangeStart w:id="48"/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summary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lm2) </w:t>
      </w:r>
      <w:commentRangeEnd w:id="48"/>
      <w:r w:rsidR="00FC0900">
        <w:rPr>
          <w:rStyle w:val="CommentReference"/>
        </w:rPr>
        <w:commentReference w:id="48"/>
      </w:r>
    </w:p>
    <w:p w:rsidR="001B5A35" w:rsidRPr="00A91994" w:rsidRDefault="001B5A3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lm2)</w:t>
      </w:r>
    </w:p>
    <w:p w:rsidR="001B5A35" w:rsidRPr="00A91994" w:rsidRDefault="001B5A35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E20E03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lastRenderedPageBreak/>
        <w:t>El modelo que hemos obtenido ajusta un tamaño de 3.01 ±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0.08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el grupo control y 3.31 ± 0.1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el grupo de plantas tratadas con fertilizante.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ha cambiado a 0.003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(F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1</w:t>
      </w:r>
      <w:proofErr w:type="gramStart"/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,398</w:t>
      </w:r>
      <w:proofErr w:type="gramEnd"/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= 8.74)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siendo menor del valor crítico fijado en 0.05. Por lo tanto,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a tenor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del análisis de la varianza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podríamos concluir que rechazamos la hipótesis nula y aceptamos la alternativa. </w:t>
      </w:r>
      <w:r w:rsidR="00E20E03">
        <w:rPr>
          <w:lang w:val="es-ES"/>
        </w:rPr>
        <w:t xml:space="preserve">Pero ¿por qué obtenemos ahora un resultado estadísticamente significativo si </w:t>
      </w:r>
      <w:r w:rsidR="00E20E03" w:rsidRPr="007263F8">
        <w:rPr>
          <w:lang w:val="es-ES"/>
        </w:rPr>
        <w:t>las distribuciones son similares</w:t>
      </w:r>
      <w:r w:rsidR="00E20E03">
        <w:rPr>
          <w:lang w:val="es-ES"/>
        </w:rPr>
        <w:t xml:space="preserve"> que en el ejemplo anterior? Principalmente por</w:t>
      </w:r>
      <w:del w:id="49" w:author="FRS" w:date="2017-05-23T10:27:00Z">
        <w:r w:rsidR="00E20E03" w:rsidDel="00FC0900">
          <w:rPr>
            <w:lang w:val="es-ES"/>
          </w:rPr>
          <w:delText xml:space="preserve"> </w:delText>
        </w:r>
      </w:del>
      <w:r w:rsidR="00E20E03">
        <w:rPr>
          <w:lang w:val="es-ES"/>
        </w:rPr>
        <w:t xml:space="preserve">que el valor </w:t>
      </w:r>
      <w:r w:rsidR="00E20E03">
        <w:rPr>
          <w:i/>
          <w:lang w:val="es-ES"/>
        </w:rPr>
        <w:t xml:space="preserve">p </w:t>
      </w:r>
      <w:r w:rsidR="00E20E03" w:rsidRPr="007263F8">
        <w:rPr>
          <w:lang w:val="es-ES"/>
        </w:rPr>
        <w:t xml:space="preserve">nos indica </w:t>
      </w:r>
      <w:r w:rsidR="00E20E03">
        <w:rPr>
          <w:lang w:val="es-ES"/>
        </w:rPr>
        <w:t xml:space="preserve">la probabilidad de que la diferencia observada entre grupos sea producto del azar, pero </w:t>
      </w:r>
      <w:r w:rsidR="00E20E03" w:rsidRPr="007263F8">
        <w:rPr>
          <w:lang w:val="es-ES"/>
        </w:rPr>
        <w:t>no aporta informa</w:t>
      </w:r>
      <w:r w:rsidR="00E20E03">
        <w:rPr>
          <w:lang w:val="es-ES"/>
        </w:rPr>
        <w:t xml:space="preserve">ción sobre la magnitud del cambio en el tamaño que la adición de fertilizante provoca (el tamaño del efecto, o </w:t>
      </w:r>
      <w:proofErr w:type="spellStart"/>
      <w:r w:rsidR="00E20E03">
        <w:rPr>
          <w:i/>
          <w:lang w:val="es-ES"/>
        </w:rPr>
        <w:t>size</w:t>
      </w:r>
      <w:proofErr w:type="spellEnd"/>
      <w:r w:rsidR="00E20E03">
        <w:rPr>
          <w:i/>
          <w:lang w:val="es-ES"/>
        </w:rPr>
        <w:t xml:space="preserve"> </w:t>
      </w:r>
      <w:proofErr w:type="spellStart"/>
      <w:r w:rsidR="00E20E03">
        <w:rPr>
          <w:i/>
          <w:lang w:val="es-ES"/>
        </w:rPr>
        <w:t>effect</w:t>
      </w:r>
      <w:proofErr w:type="spellEnd"/>
      <w:r w:rsidR="00E20E03">
        <w:rPr>
          <w:i/>
          <w:lang w:val="es-ES"/>
        </w:rPr>
        <w:t xml:space="preserve"> </w:t>
      </w:r>
      <w:r w:rsidR="00E20E03">
        <w:rPr>
          <w:lang w:val="es-ES"/>
        </w:rPr>
        <w:t>en inglés).</w:t>
      </w:r>
    </w:p>
    <w:p w:rsidR="00E20E03" w:rsidRDefault="00E20E03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0E4137" w:rsidRDefault="00004769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E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l coeficiente de </w:t>
      </w:r>
      <w:r>
        <w:rPr>
          <w:rFonts w:asciiTheme="majorHAnsi" w:hAnsiTheme="majorHAnsi" w:cstheme="majorHAnsi"/>
          <w:szCs w:val="20"/>
          <w:lang w:val="es-ES"/>
        </w:rPr>
        <w:t>determinación (</w:t>
      </w:r>
      <w:r w:rsidR="000E4137"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>) puede ayudarnos a resolver la paradoja frente a la que aparentemente nos encontramos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>
        <w:rPr>
          <w:rFonts w:asciiTheme="majorHAnsi" w:hAnsiTheme="majorHAnsi" w:cstheme="majorHAnsi"/>
          <w:szCs w:val="20"/>
          <w:lang w:val="es-ES"/>
        </w:rPr>
        <w:t xml:space="preserve">El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principal propósito </w:t>
      </w:r>
      <w:r>
        <w:rPr>
          <w:rFonts w:asciiTheme="majorHAnsi" w:hAnsiTheme="majorHAnsi" w:cstheme="majorHAnsi"/>
          <w:szCs w:val="20"/>
          <w:lang w:val="es-ES"/>
        </w:rPr>
        <w:t xml:space="preserve">de </w:t>
      </w:r>
      <w:r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es determinar la proporción de variación de los resultados que puede explicarse por el modelo</w:t>
      </w:r>
      <w:r>
        <w:rPr>
          <w:rFonts w:asciiTheme="majorHAnsi" w:hAnsiTheme="majorHAnsi" w:cstheme="majorHAnsi"/>
          <w:szCs w:val="20"/>
          <w:lang w:val="es-ES"/>
        </w:rPr>
        <w:t xml:space="preserve">. </w:t>
      </w:r>
      <w:r w:rsidR="00E20E03">
        <w:rPr>
          <w:lang w:val="es-ES"/>
        </w:rPr>
        <w:t xml:space="preserve">Cuanto mayor sea el efecto del </w:t>
      </w:r>
      <w:r w:rsidR="00F7131A">
        <w:rPr>
          <w:lang w:val="es-ES"/>
        </w:rPr>
        <w:t>fertilizante</w:t>
      </w:r>
      <w:r w:rsidR="00E20E03">
        <w:rPr>
          <w:lang w:val="es-ES"/>
        </w:rPr>
        <w:t xml:space="preserve"> sobre </w:t>
      </w:r>
      <w:r w:rsidR="00F7131A">
        <w:rPr>
          <w:lang w:val="es-ES"/>
        </w:rPr>
        <w:t xml:space="preserve">el </w:t>
      </w:r>
      <w:r w:rsidR="00E20E03">
        <w:rPr>
          <w:lang w:val="es-ES"/>
        </w:rPr>
        <w:t>tamaño de la planta</w:t>
      </w:r>
      <w:r w:rsidR="00F7131A">
        <w:rPr>
          <w:lang w:val="es-ES"/>
        </w:rPr>
        <w:t xml:space="preserve">, </w:t>
      </w:r>
      <w:r w:rsidR="00E20E03">
        <w:rPr>
          <w:lang w:val="es-ES"/>
        </w:rPr>
        <w:t xml:space="preserve">mayor </w:t>
      </w:r>
      <w:r w:rsidR="00F7131A">
        <w:rPr>
          <w:lang w:val="es-ES"/>
        </w:rPr>
        <w:t xml:space="preserve">será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el porcentaje de varianza del tamaño de la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s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planta</w:t>
      </w:r>
      <w:r w:rsidR="00F7131A">
        <w:rPr>
          <w:rFonts w:asciiTheme="majorHAnsi" w:hAnsiTheme="majorHAnsi" w:cstheme="majorHAnsi"/>
          <w:szCs w:val="20"/>
          <w:lang w:val="es-ES"/>
        </w:rPr>
        <w:t>s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que est</w:t>
      </w:r>
      <w:r w:rsidR="00F7131A">
        <w:rPr>
          <w:rFonts w:asciiTheme="majorHAnsi" w:hAnsiTheme="majorHAnsi" w:cstheme="majorHAnsi"/>
          <w:szCs w:val="20"/>
          <w:lang w:val="es-ES"/>
        </w:rPr>
        <w:t>ará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determinada por la adición del fertilizante</w:t>
      </w:r>
      <w:r w:rsidR="00E20E03">
        <w:rPr>
          <w:lang w:val="es-ES"/>
        </w:rPr>
        <w:t xml:space="preserve"> </w:t>
      </w:r>
      <w:r w:rsidR="00F7131A">
        <w:rPr>
          <w:lang w:val="es-ES"/>
        </w:rPr>
        <w:t>y,</w:t>
      </w:r>
      <w:r w:rsidR="00E20E03">
        <w:rPr>
          <w:lang w:val="es-ES"/>
        </w:rPr>
        <w:t xml:space="preserve"> por lo tanto, mayor será el valor de R</w:t>
      </w:r>
      <w:r w:rsidR="00E20E03" w:rsidRPr="000E4137">
        <w:rPr>
          <w:vertAlign w:val="superscript"/>
          <w:lang w:val="es-ES"/>
        </w:rPr>
        <w:t>2</w:t>
      </w:r>
      <w:r w:rsidR="00E20E03">
        <w:rPr>
          <w:lang w:val="es-ES"/>
        </w:rPr>
        <w:t>.</w:t>
      </w:r>
      <w:r w:rsidR="00E20E03">
        <w:rPr>
          <w:rFonts w:asciiTheme="majorHAnsi" w:hAnsiTheme="majorHAnsi" w:cstheme="majorHAnsi"/>
          <w:szCs w:val="20"/>
          <w:lang w:val="es-ES"/>
        </w:rPr>
        <w:t xml:space="preserve"> 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commentRangeStart w:id="50"/>
      <w:r w:rsidR="00F7131A">
        <w:rPr>
          <w:rFonts w:asciiTheme="majorHAnsi" w:hAnsiTheme="majorHAnsi" w:cstheme="majorHAnsi"/>
          <w:szCs w:val="20"/>
          <w:lang w:val="es-ES"/>
        </w:rPr>
        <w:t>Sólo necesitamos tres líneas de código para estimar R</w:t>
      </w:r>
      <w:r w:rsidR="00F7131A" w:rsidRPr="00F7131A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commentRangeEnd w:id="50"/>
      <w:r w:rsidR="00B4625C">
        <w:rPr>
          <w:rStyle w:val="CommentReference"/>
        </w:rPr>
        <w:commentReference w:id="50"/>
      </w:r>
      <w:r w:rsidR="00F7131A">
        <w:rPr>
          <w:rFonts w:asciiTheme="majorHAnsi" w:hAnsiTheme="majorHAnsi" w:cstheme="majorHAnsi"/>
          <w:szCs w:val="20"/>
          <w:lang w:val="es-ES"/>
        </w:rPr>
        <w:t>:</w:t>
      </w:r>
    </w:p>
    <w:p w:rsidR="000E4137" w:rsidRPr="00A91994" w:rsidRDefault="000E4137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0E4137" w:rsidRPr="00A91994" w:rsidRDefault="00B4625C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ins w:id="51" w:author="FRS" w:date="2017-05-23T10:29:00Z">
        <w:r>
          <w:rPr>
            <w:rFonts w:asciiTheme="majorHAnsi" w:hAnsiTheme="majorHAnsi" w:cstheme="majorHAnsi"/>
            <w:i/>
            <w:szCs w:val="20"/>
            <w:lang w:val="es-ES"/>
          </w:rPr>
          <w:t>v</w:t>
        </w:r>
      </w:ins>
      <w:proofErr w:type="gramEnd"/>
      <w:del w:id="52" w:author="FRS" w:date="2017-05-23T10:29:00Z">
        <w:r w:rsidRPr="00A91994" w:rsidDel="00B4625C">
          <w:rPr>
            <w:rFonts w:asciiTheme="majorHAnsi" w:hAnsiTheme="majorHAnsi" w:cstheme="majorHAnsi"/>
            <w:i/>
            <w:szCs w:val="20"/>
            <w:lang w:val="es-ES"/>
          </w:rPr>
          <w:delText>V</w:delText>
        </w:r>
      </w:del>
      <w:r w:rsidR="000E4137" w:rsidRPr="00A91994">
        <w:rPr>
          <w:rFonts w:asciiTheme="majorHAnsi" w:hAnsiTheme="majorHAnsi" w:cstheme="majorHAnsi"/>
          <w:i/>
          <w:szCs w:val="20"/>
          <w:lang w:val="es-ES"/>
        </w:rPr>
        <w:t>ar</w:t>
      </w:r>
      <w:proofErr w:type="spellEnd"/>
      <w:ins w:id="53" w:author="FRS" w:date="2017-05-23T10:29:00Z">
        <w:r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="000E4137" w:rsidRPr="00A91994">
        <w:rPr>
          <w:rFonts w:asciiTheme="majorHAnsi" w:hAnsiTheme="majorHAnsi" w:cstheme="majorHAnsi"/>
          <w:i/>
          <w:szCs w:val="20"/>
          <w:lang w:val="es-ES"/>
        </w:rPr>
        <w:t>&lt;-</w:t>
      </w:r>
      <w:ins w:id="54" w:author="FRS" w:date="2017-05-23T10:29:00Z">
        <w:r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proofErr w:type="spellStart"/>
      <w:r w:rsidR="000E4137"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="000E4137" w:rsidRPr="00A91994">
        <w:rPr>
          <w:rFonts w:asciiTheme="majorHAnsi" w:hAnsiTheme="majorHAnsi" w:cstheme="majorHAnsi"/>
          <w:i/>
          <w:szCs w:val="20"/>
          <w:lang w:val="es-ES"/>
        </w:rPr>
        <w:t>(lm2)</w:t>
      </w:r>
    </w:p>
    <w:p w:rsidR="000E4137" w:rsidRPr="008373CF" w:rsidRDefault="000E4137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proofErr w:type="spellStart"/>
      <w:proofErr w:type="gramStart"/>
      <w:r w:rsidRPr="008373CF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proofErr w:type="gramEnd"/>
      <w:r w:rsidRPr="008373CF">
        <w:rPr>
          <w:rFonts w:asciiTheme="majorHAnsi" w:hAnsiTheme="majorHAnsi" w:cstheme="majorHAnsi"/>
          <w:i/>
          <w:szCs w:val="20"/>
          <w:lang w:val="en-GB"/>
        </w:rPr>
        <w:t xml:space="preserve"> &lt;- </w:t>
      </w:r>
      <w:proofErr w:type="spellStart"/>
      <w:r w:rsidRPr="008373CF">
        <w:rPr>
          <w:rFonts w:asciiTheme="majorHAnsi" w:hAnsiTheme="majorHAnsi" w:cstheme="majorHAnsi"/>
          <w:i/>
          <w:szCs w:val="20"/>
          <w:lang w:val="en-GB"/>
        </w:rPr>
        <w:t>var</w:t>
      </w:r>
      <w:proofErr w:type="spellEnd"/>
      <w:r w:rsidRPr="008373CF">
        <w:rPr>
          <w:rFonts w:asciiTheme="majorHAnsi" w:hAnsiTheme="majorHAnsi" w:cstheme="majorHAnsi"/>
          <w:i/>
          <w:szCs w:val="20"/>
          <w:lang w:val="en-GB"/>
        </w:rPr>
        <w:t xml:space="preserve">$"Sum </w:t>
      </w:r>
      <w:proofErr w:type="spellStart"/>
      <w:r w:rsidRPr="008373CF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8373CF">
        <w:rPr>
          <w:rFonts w:asciiTheme="majorHAnsi" w:hAnsiTheme="majorHAnsi" w:cstheme="majorHAnsi"/>
          <w:i/>
          <w:szCs w:val="20"/>
          <w:lang w:val="en-GB"/>
        </w:rPr>
        <w:t>"</w:t>
      </w:r>
    </w:p>
    <w:p w:rsidR="000E4137" w:rsidRPr="008373CF" w:rsidRDefault="000E4137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proofErr w:type="gramStart"/>
      <w:r w:rsidRPr="008373CF">
        <w:rPr>
          <w:rFonts w:asciiTheme="majorHAnsi" w:hAnsiTheme="majorHAnsi" w:cstheme="majorHAnsi"/>
          <w:i/>
          <w:szCs w:val="20"/>
          <w:lang w:val="en-GB"/>
        </w:rPr>
        <w:t>print(</w:t>
      </w:r>
      <w:proofErr w:type="spellStart"/>
      <w:proofErr w:type="gramEnd"/>
      <w:r w:rsidRPr="008373CF">
        <w:rPr>
          <w:rFonts w:asciiTheme="majorHAnsi" w:hAnsiTheme="majorHAnsi" w:cstheme="majorHAnsi"/>
          <w:i/>
          <w:szCs w:val="20"/>
          <w:lang w:val="en-GB"/>
        </w:rPr>
        <w:t>cbind</w:t>
      </w:r>
      <w:proofErr w:type="spellEnd"/>
      <w:r w:rsidRPr="008373CF">
        <w:rPr>
          <w:rFonts w:asciiTheme="majorHAnsi" w:hAnsiTheme="majorHAnsi" w:cstheme="majorHAnsi"/>
          <w:i/>
          <w:szCs w:val="20"/>
          <w:lang w:val="en-GB"/>
        </w:rPr>
        <w:t>(</w:t>
      </w:r>
      <w:proofErr w:type="spellStart"/>
      <w:r w:rsidRPr="008373CF">
        <w:rPr>
          <w:rFonts w:asciiTheme="majorHAnsi" w:hAnsiTheme="majorHAnsi" w:cstheme="majorHAnsi"/>
          <w:i/>
          <w:szCs w:val="20"/>
          <w:lang w:val="en-GB"/>
        </w:rPr>
        <w:t>var</w:t>
      </w:r>
      <w:proofErr w:type="spellEnd"/>
      <w:r w:rsidRPr="008373CF">
        <w:rPr>
          <w:rFonts w:asciiTheme="majorHAnsi" w:hAnsiTheme="majorHAnsi" w:cstheme="majorHAnsi"/>
          <w:i/>
          <w:szCs w:val="20"/>
          <w:lang w:val="en-GB"/>
        </w:rPr>
        <w:t>,</w:t>
      </w:r>
      <w:ins w:id="55" w:author="FRS" w:date="2017-05-23T10:30:00Z">
        <w:r w:rsidR="00B4625C">
          <w:rPr>
            <w:rFonts w:asciiTheme="majorHAnsi" w:hAnsiTheme="majorHAnsi" w:cstheme="majorHAnsi"/>
            <w:i/>
            <w:szCs w:val="20"/>
            <w:lang w:val="en-GB"/>
          </w:rPr>
          <w:t xml:space="preserve"> </w:t>
        </w:r>
      </w:ins>
      <w:proofErr w:type="spellStart"/>
      <w:r w:rsidRPr="008373CF">
        <w:rPr>
          <w:rFonts w:asciiTheme="majorHAnsi" w:hAnsiTheme="majorHAnsi" w:cstheme="majorHAnsi"/>
          <w:i/>
          <w:szCs w:val="20"/>
          <w:lang w:val="en-GB"/>
        </w:rPr>
        <w:t>PctExp</w:t>
      </w:r>
      <w:proofErr w:type="spellEnd"/>
      <w:ins w:id="56" w:author="FRS" w:date="2017-05-23T10:33:00Z">
        <w:r w:rsidR="00B4625C">
          <w:rPr>
            <w:rFonts w:asciiTheme="majorHAnsi" w:hAnsiTheme="majorHAnsi" w:cstheme="majorHAnsi"/>
            <w:i/>
            <w:szCs w:val="20"/>
            <w:lang w:val="en-GB"/>
          </w:rPr>
          <w:t xml:space="preserve"> </w:t>
        </w:r>
      </w:ins>
      <w:r w:rsidRPr="008373CF">
        <w:rPr>
          <w:rFonts w:asciiTheme="majorHAnsi" w:hAnsiTheme="majorHAnsi" w:cstheme="majorHAnsi"/>
          <w:i/>
          <w:szCs w:val="20"/>
          <w:lang w:val="en-GB"/>
        </w:rPr>
        <w:t>=</w:t>
      </w:r>
      <w:ins w:id="57" w:author="FRS" w:date="2017-05-23T10:33:00Z">
        <w:r w:rsidR="00B4625C">
          <w:rPr>
            <w:rFonts w:asciiTheme="majorHAnsi" w:hAnsiTheme="majorHAnsi" w:cstheme="majorHAnsi"/>
            <w:i/>
            <w:szCs w:val="20"/>
            <w:lang w:val="en-GB"/>
          </w:rPr>
          <w:t xml:space="preserve"> </w:t>
        </w:r>
      </w:ins>
      <w:proofErr w:type="spellStart"/>
      <w:r w:rsidRPr="008373CF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Pr="008373CF">
        <w:rPr>
          <w:rFonts w:asciiTheme="majorHAnsi" w:hAnsiTheme="majorHAnsi" w:cstheme="majorHAnsi"/>
          <w:i/>
          <w:szCs w:val="20"/>
          <w:lang w:val="en-GB"/>
        </w:rPr>
        <w:t>/sum(</w:t>
      </w:r>
      <w:proofErr w:type="spellStart"/>
      <w:r w:rsidRPr="008373CF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Pr="008373CF">
        <w:rPr>
          <w:rFonts w:asciiTheme="majorHAnsi" w:hAnsiTheme="majorHAnsi" w:cstheme="majorHAnsi"/>
          <w:i/>
          <w:szCs w:val="20"/>
          <w:lang w:val="en-GB"/>
        </w:rPr>
        <w:t>)*100))</w:t>
      </w:r>
    </w:p>
    <w:p w:rsidR="000E4137" w:rsidRPr="008373CF" w:rsidRDefault="000E4137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n-GB"/>
        </w:rPr>
      </w:pPr>
    </w:p>
    <w:p w:rsidR="007A752E" w:rsidRPr="00A91994" w:rsidRDefault="00A54FE6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l porcentaje de varianza explicada es bajo: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2.15%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(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R</w:t>
      </w:r>
      <w:r w:rsidR="00673B73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= 0.021</w:t>
      </w:r>
      <w:r w:rsidR="00C74DAC">
        <w:rPr>
          <w:rFonts w:asciiTheme="majorHAnsi" w:hAnsiTheme="majorHAnsi" w:cstheme="majorHAnsi"/>
          <w:szCs w:val="20"/>
          <w:lang w:val="es-ES"/>
        </w:rPr>
        <w:t>5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).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¿Qué implica este resultado? Pues </w:t>
      </w:r>
      <w:r w:rsidRPr="00A91994">
        <w:rPr>
          <w:rFonts w:asciiTheme="majorHAnsi" w:hAnsiTheme="majorHAnsi" w:cstheme="majorHAnsi"/>
          <w:szCs w:val="20"/>
          <w:lang w:val="es-ES"/>
        </w:rPr>
        <w:t>que,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aunque </w:t>
      </w:r>
      <w:del w:id="58" w:author="FRS" w:date="2017-05-23T10:31:00Z">
        <w:r w:rsidR="004C49EF" w:rsidDel="00B4625C">
          <w:rPr>
            <w:rFonts w:asciiTheme="majorHAnsi" w:hAnsiTheme="majorHAnsi" w:cstheme="majorHAnsi"/>
            <w:szCs w:val="20"/>
            <w:lang w:val="es-ES"/>
          </w:rPr>
          <w:delText xml:space="preserve">en base </w:delText>
        </w:r>
      </w:del>
      <w:ins w:id="59" w:author="FRS" w:date="2017-05-23T10:31:00Z">
        <w:r w:rsidR="00B4625C">
          <w:rPr>
            <w:rFonts w:asciiTheme="majorHAnsi" w:hAnsiTheme="majorHAnsi" w:cstheme="majorHAnsi"/>
            <w:szCs w:val="20"/>
            <w:lang w:val="es-ES"/>
          </w:rPr>
          <w:t>según e</w:t>
        </w:r>
      </w:ins>
      <w:del w:id="60" w:author="FRS" w:date="2017-05-23T10:31:00Z">
        <w:r w:rsidR="004C49EF" w:rsidDel="00B4625C">
          <w:rPr>
            <w:rFonts w:asciiTheme="majorHAnsi" w:hAnsiTheme="majorHAnsi" w:cstheme="majorHAnsi"/>
            <w:szCs w:val="20"/>
            <w:lang w:val="es-ES"/>
          </w:rPr>
          <w:delText>a</w:delText>
        </w:r>
      </w:del>
      <w:r w:rsidR="004C49EF">
        <w:rPr>
          <w:rFonts w:asciiTheme="majorHAnsi" w:hAnsiTheme="majorHAnsi" w:cstheme="majorHAnsi"/>
          <w:szCs w:val="20"/>
          <w:lang w:val="es-ES"/>
        </w:rPr>
        <w:t xml:space="preserve">l valor </w:t>
      </w:r>
      <w:r w:rsidR="004C49EF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4C49EF">
        <w:rPr>
          <w:rFonts w:asciiTheme="majorHAnsi" w:hAnsiTheme="majorHAnsi" w:cstheme="majorHAnsi"/>
          <w:szCs w:val="20"/>
          <w:lang w:val="es-ES"/>
        </w:rPr>
        <w:t>podemos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rechazar la hipótesis nula</w:t>
      </w:r>
      <w:r w:rsidR="00BC59AD" w:rsidRPr="00A91994">
        <w:rPr>
          <w:rFonts w:asciiTheme="majorHAnsi" w:hAnsiTheme="majorHAnsi" w:cstheme="majorHAnsi"/>
          <w:szCs w:val="20"/>
          <w:lang w:val="es-ES"/>
        </w:rPr>
        <w:t>, e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l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efecto 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del fertilizante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en términos de incremento en el tamaño </w:t>
      </w:r>
      <w:r w:rsidRPr="00A91994">
        <w:rPr>
          <w:rFonts w:asciiTheme="majorHAnsi" w:hAnsiTheme="majorHAnsi" w:cstheme="majorHAnsi"/>
          <w:szCs w:val="20"/>
          <w:lang w:val="es-ES"/>
        </w:rPr>
        <w:t>es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prácticamente despreciable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 ¿</w:t>
      </w:r>
      <w:r w:rsidRPr="00A91994">
        <w:rPr>
          <w:rFonts w:asciiTheme="majorHAnsi" w:hAnsiTheme="majorHAnsi" w:cstheme="majorHAnsi"/>
          <w:szCs w:val="20"/>
          <w:lang w:val="es-ES"/>
        </w:rPr>
        <w:t>Son ambos r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esultados contradictorios?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No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hasta cierto punto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Al aumentar el tamaño </w:t>
      </w:r>
      <w:proofErr w:type="spellStart"/>
      <w:r w:rsidRPr="00A91994">
        <w:rPr>
          <w:rFonts w:asciiTheme="majorHAnsi" w:hAnsiTheme="majorHAnsi" w:cstheme="majorHAnsi"/>
          <w:szCs w:val="20"/>
          <w:lang w:val="es-ES"/>
        </w:rPr>
        <w:t>muestral</w:t>
      </w:r>
      <w:proofErr w:type="spellEnd"/>
      <w:r w:rsidRPr="00A91994">
        <w:rPr>
          <w:rFonts w:asciiTheme="majorHAnsi" w:hAnsiTheme="majorHAnsi" w:cstheme="majorHAnsi"/>
          <w:szCs w:val="20"/>
          <w:lang w:val="es-ES"/>
        </w:rPr>
        <w:t xml:space="preserve"> hemos </w:t>
      </w:r>
      <w:r w:rsidR="00C62E05">
        <w:rPr>
          <w:rFonts w:asciiTheme="majorHAnsi" w:hAnsiTheme="majorHAnsi" w:cstheme="majorHAnsi"/>
          <w:szCs w:val="20"/>
          <w:lang w:val="es-ES"/>
        </w:rPr>
        <w:t>incrementado</w:t>
      </w:r>
      <w:r w:rsidR="00AC2204">
        <w:rPr>
          <w:rFonts w:asciiTheme="majorHAnsi" w:hAnsiTheme="majorHAnsi" w:cstheme="majorHAnsi"/>
          <w:szCs w:val="20"/>
          <w:lang w:val="es-ES"/>
        </w:rPr>
        <w:t xml:space="preserve"> nuestro poder estadístico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y reducido </w:t>
      </w:r>
      <w:r w:rsidRPr="00A91994">
        <w:rPr>
          <w:rFonts w:asciiTheme="majorHAnsi" w:hAnsiTheme="majorHAnsi" w:cstheme="majorHAnsi"/>
          <w:szCs w:val="20"/>
          <w:lang w:val="es-ES"/>
        </w:rPr>
        <w:t>la probabilidad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de que por azar encontremos la diferencia observada entre grupos. </w:t>
      </w:r>
      <w:r w:rsidR="00C62E05">
        <w:rPr>
          <w:rFonts w:asciiTheme="majorHAnsi" w:hAnsiTheme="majorHAnsi" w:cstheme="majorHAnsi"/>
          <w:szCs w:val="20"/>
          <w:lang w:val="es-ES"/>
        </w:rPr>
        <w:t>Sin embargo, esto no</w:t>
      </w:r>
      <w:ins w:id="61" w:author="FRS" w:date="2017-05-23T10:32:00Z">
        <w:r w:rsidR="00B4625C">
          <w:rPr>
            <w:rFonts w:asciiTheme="majorHAnsi" w:hAnsiTheme="majorHAnsi" w:cstheme="majorHAnsi"/>
            <w:szCs w:val="20"/>
            <w:lang w:val="es-ES"/>
          </w:rPr>
          <w:t xml:space="preserve"> e</w:t>
        </w:r>
      </w:ins>
      <w:r w:rsidR="00C62E05">
        <w:rPr>
          <w:rFonts w:asciiTheme="majorHAnsi" w:hAnsiTheme="majorHAnsi" w:cstheme="majorHAnsi"/>
          <w:szCs w:val="20"/>
          <w:lang w:val="es-ES"/>
        </w:rPr>
        <w:t xml:space="preserve">s óbice para que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la diferencia entre grupos experimentales </w:t>
      </w:r>
      <w:r w:rsidR="00C62E05">
        <w:rPr>
          <w:rFonts w:asciiTheme="majorHAnsi" w:hAnsiTheme="majorHAnsi" w:cstheme="majorHAnsi"/>
          <w:szCs w:val="20"/>
          <w:lang w:val="es-ES"/>
        </w:rPr>
        <w:t>sea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pequeña, lo que indica que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la aplicación del fertilizante no 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mejora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el crecimiento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de las plantas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de manera relevante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4C49EF">
        <w:rPr>
          <w:rFonts w:asciiTheme="majorHAnsi" w:hAnsiTheme="majorHAnsi" w:cstheme="majorHAnsi"/>
          <w:szCs w:val="20"/>
          <w:lang w:val="es-ES"/>
        </w:rPr>
        <w:t>sólo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un 2.1% de la varianza en el tamaño de las plantas está determinada por la adición del fertilizante)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.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Veamos brevemente cómo se comportan los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parámetros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del modelo y </w:t>
      </w:r>
      <w:ins w:id="62" w:author="FRS" w:date="2017-05-23T10:32:00Z">
        <w:r w:rsidR="00B4625C">
          <w:rPr>
            <w:rFonts w:asciiTheme="majorHAnsi" w:hAnsiTheme="majorHAnsi" w:cstheme="majorHAnsi"/>
            <w:szCs w:val="20"/>
            <w:lang w:val="es-ES"/>
          </w:rPr>
          <w:t xml:space="preserve">la </w:t>
        </w:r>
      </w:ins>
      <w:r w:rsidR="000F7BF2">
        <w:rPr>
          <w:rFonts w:asciiTheme="majorHAnsi" w:hAnsiTheme="majorHAnsi" w:cstheme="majorHAnsi"/>
          <w:szCs w:val="20"/>
          <w:lang w:val="es-ES"/>
        </w:rPr>
        <w:t>R</w:t>
      </w:r>
      <w:r w:rsidR="000F7BF2" w:rsidRPr="000F7BF2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cuando tenemos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un </w:t>
      </w:r>
      <w:r w:rsidRPr="00A91994">
        <w:rPr>
          <w:rFonts w:asciiTheme="majorHAnsi" w:hAnsiTheme="majorHAnsi" w:cstheme="majorHAnsi"/>
          <w:szCs w:val="20"/>
          <w:lang w:val="es-ES"/>
        </w:rPr>
        <w:t>tamaño del efecto grande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grupo control y tratamiento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con t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amaños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muy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diferenciados</w:t>
      </w:r>
      <w:r w:rsidRPr="00A91994">
        <w:rPr>
          <w:rFonts w:asciiTheme="majorHAnsi" w:hAnsiTheme="majorHAnsi" w:cstheme="majorHAnsi"/>
          <w:szCs w:val="20"/>
          <w:lang w:val="es-ES"/>
        </w:rPr>
        <w:t>)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set.seed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40)</w:t>
      </w:r>
    </w:p>
    <w:p w:rsidR="00A54FE6" w:rsidRPr="00A91994" w:rsidRDefault="007A752E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control</w:t>
      </w:r>
      <w:proofErr w:type="gramEnd"/>
      <w:ins w:id="63" w:author="FRS" w:date="2017-05-23T10:32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&lt;-</w:t>
        </w:r>
      </w:ins>
      <w:del w:id="64" w:author="FRS" w:date="2017-05-23T10:32:00Z">
        <w:r w:rsidRPr="00A91994" w:rsidDel="00B4625C">
          <w:rPr>
            <w:rFonts w:asciiTheme="majorHAnsi" w:hAnsiTheme="majorHAnsi" w:cstheme="majorHAnsi"/>
            <w:i/>
            <w:szCs w:val="20"/>
            <w:lang w:val="es-ES"/>
          </w:rPr>
          <w:delText>=</w:delText>
        </w:r>
      </w:del>
      <w:ins w:id="65" w:author="FRS" w:date="2017-05-23T10:32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ins w:id="66" w:author="FRS" w:date="2017-05-23T10:32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3,</w:t>
      </w:r>
      <w:ins w:id="67" w:author="FRS" w:date="2017-05-23T10:32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A54FE6" w:rsidRPr="00A91994" w:rsidRDefault="007A752E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tratamiento</w:t>
      </w:r>
      <w:proofErr w:type="gramEnd"/>
      <w:ins w:id="68" w:author="FRS" w:date="2017-05-23T10:32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&lt;-</w:t>
        </w:r>
      </w:ins>
      <w:del w:id="69" w:author="FRS" w:date="2017-05-23T10:32:00Z">
        <w:r w:rsidRPr="00A91994" w:rsidDel="00B4625C">
          <w:rPr>
            <w:rFonts w:asciiTheme="majorHAnsi" w:hAnsiTheme="majorHAnsi" w:cstheme="majorHAnsi"/>
            <w:i/>
            <w:szCs w:val="20"/>
            <w:lang w:val="es-ES"/>
          </w:rPr>
          <w:delText>=</w:delText>
        </w:r>
      </w:del>
      <w:ins w:id="70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ins w:id="71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5,1) 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#Tamaño medio 5</w:t>
      </w:r>
      <w:r w:rsidR="000F7BF2">
        <w:rPr>
          <w:rFonts w:asciiTheme="majorHAnsi" w:hAnsiTheme="majorHAnsi" w:cstheme="majorHAnsi"/>
          <w:i/>
          <w:szCs w:val="20"/>
          <w:lang w:val="es-ES"/>
        </w:rPr>
        <w:t>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gl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(2,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4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labels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= c("control", "tratamiento"))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72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proofErr w:type="gramEnd"/>
      <w:del w:id="73" w:author="FRS" w:date="2017-05-23T10:33:00Z">
        <w:r w:rsidRPr="00A91994" w:rsidDel="00B4625C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&lt;- c(control, tratamiento)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boxplot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74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del w:id="75" w:author="FRS" w:date="2017-05-23T10:33:00Z">
        <w:r w:rsidRPr="00A91994" w:rsidDel="00B4625C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ins w:id="76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~</w:t>
      </w:r>
      <w:ins w:id="77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grupo)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lastRenderedPageBreak/>
        <w:t xml:space="preserve">lm3 &lt;- </w:t>
      </w:r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lm(</w:t>
      </w:r>
      <w:proofErr w:type="spellStart"/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ins w:id="78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>n</w:t>
        </w:r>
      </w:ins>
      <w:del w:id="79" w:author="FRS" w:date="2017-05-23T10:33:00Z">
        <w:r w:rsidRPr="00A91994" w:rsidDel="00B4625C">
          <w:rPr>
            <w:rFonts w:asciiTheme="majorHAnsi" w:hAnsiTheme="majorHAnsi" w:cstheme="majorHAnsi"/>
            <w:i/>
            <w:szCs w:val="20"/>
            <w:lang w:val="es-ES"/>
          </w:rPr>
          <w:delText>ñ</w:delText>
        </w:r>
      </w:del>
      <w:r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~ grupo) 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summary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lm3) 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s-ES"/>
        </w:rPr>
        <w:t>var</w:t>
      </w:r>
      <w:proofErr w:type="spellEnd"/>
      <w:proofErr w:type="gramEnd"/>
      <w:ins w:id="80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s-ES"/>
        </w:rPr>
        <w:t>&lt;-</w:t>
      </w:r>
      <w:ins w:id="81" w:author="FRS" w:date="2017-05-23T10:33:00Z">
        <w:r w:rsidR="00B4625C">
          <w:rPr>
            <w:rFonts w:asciiTheme="majorHAnsi" w:hAnsiTheme="majorHAnsi" w:cstheme="majorHAnsi"/>
            <w:i/>
            <w:szCs w:val="20"/>
            <w:lang w:val="es-ES"/>
          </w:rPr>
          <w:t xml:space="preserve">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Pr="00A91994">
        <w:rPr>
          <w:rFonts w:asciiTheme="majorHAnsi" w:hAnsiTheme="majorHAnsi" w:cstheme="majorHAnsi"/>
          <w:i/>
          <w:szCs w:val="20"/>
          <w:lang w:val="es-ES"/>
        </w:rPr>
        <w:t>(lm3)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proofErr w:type="spellStart"/>
      <w:proofErr w:type="gramStart"/>
      <w:r w:rsidRPr="00A91994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proofErr w:type="gramEnd"/>
      <w:r w:rsidRPr="00A91994">
        <w:rPr>
          <w:rFonts w:asciiTheme="majorHAnsi" w:hAnsiTheme="majorHAnsi" w:cstheme="majorHAnsi"/>
          <w:i/>
          <w:szCs w:val="20"/>
          <w:lang w:val="en-GB"/>
        </w:rPr>
        <w:t xml:space="preserve"> &lt;-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n-GB"/>
        </w:rPr>
        <w:t>var</w:t>
      </w:r>
      <w:proofErr w:type="spellEnd"/>
      <w:r w:rsidRPr="00A91994">
        <w:rPr>
          <w:rFonts w:asciiTheme="majorHAnsi" w:hAnsiTheme="majorHAnsi" w:cstheme="majorHAnsi"/>
          <w:i/>
          <w:szCs w:val="20"/>
          <w:lang w:val="en-GB"/>
        </w:rPr>
        <w:t xml:space="preserve">$"Sum 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A91994">
        <w:rPr>
          <w:rFonts w:asciiTheme="majorHAnsi" w:hAnsiTheme="majorHAnsi" w:cstheme="majorHAnsi"/>
          <w:i/>
          <w:szCs w:val="20"/>
          <w:lang w:val="en-GB"/>
        </w:rPr>
        <w:t>"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proofErr w:type="gramStart"/>
      <w:r w:rsidRPr="00A91994">
        <w:rPr>
          <w:rFonts w:asciiTheme="majorHAnsi" w:hAnsiTheme="majorHAnsi" w:cstheme="majorHAnsi"/>
          <w:i/>
          <w:szCs w:val="20"/>
          <w:lang w:val="en-GB"/>
        </w:rPr>
        <w:t>print(</w:t>
      </w:r>
      <w:proofErr w:type="spellStart"/>
      <w:proofErr w:type="gramEnd"/>
      <w:r w:rsidRPr="00A91994">
        <w:rPr>
          <w:rFonts w:asciiTheme="majorHAnsi" w:hAnsiTheme="majorHAnsi" w:cstheme="majorHAnsi"/>
          <w:i/>
          <w:szCs w:val="20"/>
          <w:lang w:val="en-GB"/>
        </w:rPr>
        <w:t>cbind</w:t>
      </w:r>
      <w:proofErr w:type="spellEnd"/>
      <w:r w:rsidRPr="00A91994">
        <w:rPr>
          <w:rFonts w:asciiTheme="majorHAnsi" w:hAnsiTheme="majorHAnsi" w:cstheme="majorHAnsi"/>
          <w:i/>
          <w:szCs w:val="20"/>
          <w:lang w:val="en-GB"/>
        </w:rPr>
        <w:t>(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n-GB"/>
        </w:rPr>
        <w:t>var</w:t>
      </w:r>
      <w:proofErr w:type="spellEnd"/>
      <w:r w:rsidRPr="00A91994">
        <w:rPr>
          <w:rFonts w:asciiTheme="majorHAnsi" w:hAnsiTheme="majorHAnsi" w:cstheme="majorHAnsi"/>
          <w:i/>
          <w:szCs w:val="20"/>
          <w:lang w:val="en-GB"/>
        </w:rPr>
        <w:t>,</w:t>
      </w:r>
      <w:ins w:id="82" w:author="FRS" w:date="2017-05-23T10:33:00Z">
        <w:r w:rsidR="00B4625C">
          <w:rPr>
            <w:rFonts w:asciiTheme="majorHAnsi" w:hAnsiTheme="majorHAnsi" w:cstheme="majorHAnsi"/>
            <w:i/>
            <w:szCs w:val="20"/>
            <w:lang w:val="en-GB"/>
          </w:rPr>
          <w:t xml:space="preserve">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n-GB"/>
        </w:rPr>
        <w:t>PctExp</w:t>
      </w:r>
      <w:proofErr w:type="spellEnd"/>
      <w:ins w:id="83" w:author="FRS" w:date="2017-05-23T10:33:00Z">
        <w:r w:rsidR="00B4625C">
          <w:rPr>
            <w:rFonts w:asciiTheme="majorHAnsi" w:hAnsiTheme="majorHAnsi" w:cstheme="majorHAnsi"/>
            <w:i/>
            <w:szCs w:val="20"/>
            <w:lang w:val="en-GB"/>
          </w:rPr>
          <w:t xml:space="preserve"> </w:t>
        </w:r>
      </w:ins>
      <w:r w:rsidRPr="00A91994">
        <w:rPr>
          <w:rFonts w:asciiTheme="majorHAnsi" w:hAnsiTheme="majorHAnsi" w:cstheme="majorHAnsi"/>
          <w:i/>
          <w:szCs w:val="20"/>
          <w:lang w:val="en-GB"/>
        </w:rPr>
        <w:t>=</w:t>
      </w:r>
      <w:ins w:id="84" w:author="FRS" w:date="2017-05-23T10:33:00Z">
        <w:r w:rsidR="00B4625C">
          <w:rPr>
            <w:rFonts w:asciiTheme="majorHAnsi" w:hAnsiTheme="majorHAnsi" w:cstheme="majorHAnsi"/>
            <w:i/>
            <w:szCs w:val="20"/>
            <w:lang w:val="en-GB"/>
          </w:rPr>
          <w:t xml:space="preserve"> </w:t>
        </w:r>
      </w:ins>
      <w:proofErr w:type="spellStart"/>
      <w:r w:rsidRPr="00A91994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Pr="00A91994">
        <w:rPr>
          <w:rFonts w:asciiTheme="majorHAnsi" w:hAnsiTheme="majorHAnsi" w:cstheme="majorHAnsi"/>
          <w:i/>
          <w:szCs w:val="20"/>
          <w:lang w:val="en-GB"/>
        </w:rPr>
        <w:t>/sum(</w:t>
      </w:r>
      <w:proofErr w:type="spellStart"/>
      <w:r w:rsidRPr="00A91994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Pr="00A91994">
        <w:rPr>
          <w:rFonts w:asciiTheme="majorHAnsi" w:hAnsiTheme="majorHAnsi" w:cstheme="majorHAnsi"/>
          <w:i/>
          <w:szCs w:val="20"/>
          <w:lang w:val="en-GB"/>
        </w:rPr>
        <w:t>)*100))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n-GB"/>
        </w:rPr>
      </w:pPr>
    </w:p>
    <w:p w:rsidR="007A752E" w:rsidRPr="00A91994" w:rsidRDefault="0051282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Los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commentRangeStart w:id="85"/>
      <w:r w:rsidR="00CC1952" w:rsidRPr="00A91994">
        <w:rPr>
          <w:rFonts w:asciiTheme="majorHAnsi" w:hAnsiTheme="majorHAnsi" w:cstheme="majorHAnsi"/>
          <w:szCs w:val="20"/>
          <w:lang w:val="es-ES"/>
        </w:rPr>
        <w:t>estimadores</w:t>
      </w:r>
      <w:commentRangeEnd w:id="85"/>
      <w:r w:rsidR="00B4625C">
        <w:rPr>
          <w:rStyle w:val="CommentReference"/>
        </w:rPr>
        <w:commentReference w:id="85"/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del modelo </w:t>
      </w:r>
      <w:r>
        <w:rPr>
          <w:rFonts w:asciiTheme="majorHAnsi" w:hAnsiTheme="majorHAnsi" w:cstheme="majorHAnsi"/>
          <w:szCs w:val="20"/>
          <w:lang w:val="es-ES"/>
        </w:rPr>
        <w:t xml:space="preserve">muestran que </w:t>
      </w:r>
      <w:r w:rsidR="00CC1952" w:rsidRPr="00A91994">
        <w:rPr>
          <w:rFonts w:asciiTheme="majorHAnsi" w:hAnsiTheme="majorHAnsi" w:cstheme="majorHAnsi"/>
          <w:szCs w:val="20"/>
          <w:lang w:val="es-ES"/>
        </w:rPr>
        <w:t>el trat</w:t>
      </w:r>
      <w:r>
        <w:rPr>
          <w:rFonts w:asciiTheme="majorHAnsi" w:hAnsiTheme="majorHAnsi" w:cstheme="majorHAnsi"/>
          <w:szCs w:val="20"/>
          <w:lang w:val="es-ES"/>
        </w:rPr>
        <w:t>amiento con fertilizante produce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plantas </w:t>
      </w:r>
      <w:r w:rsidR="004C49EF">
        <w:rPr>
          <w:rFonts w:asciiTheme="majorHAnsi" w:hAnsiTheme="majorHAnsi" w:cstheme="majorHAnsi"/>
          <w:szCs w:val="20"/>
          <w:lang w:val="es-ES"/>
        </w:rPr>
        <w:t>más grandes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5.11 </w:t>
      </w:r>
      <w:r w:rsidR="00CC1952" w:rsidRPr="00A91994">
        <w:rPr>
          <w:rFonts w:asciiTheme="majorHAnsi" w:hAnsiTheme="majorHAnsi" w:cstheme="majorHAnsi"/>
          <w:szCs w:val="20"/>
          <w:lang w:val="es-ES"/>
        </w:rPr>
        <w:t>± 0.0.1 m) que las plantas control (3.01 ±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0.07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m).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El análisis de la varianza </w:t>
      </w:r>
      <w:r w:rsidR="00CC5A52">
        <w:rPr>
          <w:rFonts w:asciiTheme="majorHAnsi" w:hAnsiTheme="majorHAnsi" w:cstheme="majorHAnsi"/>
          <w:szCs w:val="20"/>
          <w:lang w:val="es-ES"/>
        </w:rPr>
        <w:t>muestra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resultados significativos (F</w:t>
      </w:r>
      <w:r w:rsidR="00961374" w:rsidRPr="00A91994">
        <w:rPr>
          <w:rFonts w:asciiTheme="majorHAnsi" w:hAnsiTheme="majorHAnsi" w:cstheme="majorHAnsi"/>
          <w:szCs w:val="20"/>
          <w:vertAlign w:val="subscript"/>
          <w:lang w:val="es-ES"/>
        </w:rPr>
        <w:t>1</w:t>
      </w:r>
      <w:proofErr w:type="gramStart"/>
      <w:r w:rsidR="00961374" w:rsidRPr="00A91994">
        <w:rPr>
          <w:rFonts w:asciiTheme="majorHAnsi" w:hAnsiTheme="majorHAnsi" w:cstheme="majorHAnsi"/>
          <w:szCs w:val="20"/>
          <w:vertAlign w:val="subscript"/>
          <w:lang w:val="es-ES"/>
        </w:rPr>
        <w:t>,198</w:t>
      </w:r>
      <w:proofErr w:type="gramEnd"/>
      <w:r w:rsidR="00961374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=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438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.3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0, p &lt;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0.0001) y el valor de 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C5A52">
        <w:rPr>
          <w:rFonts w:asciiTheme="majorHAnsi" w:hAnsiTheme="majorHAnsi" w:cstheme="majorHAnsi"/>
          <w:szCs w:val="20"/>
          <w:lang w:val="es-ES"/>
        </w:rPr>
        <w:t xml:space="preserve">ha </w:t>
      </w:r>
      <w:r w:rsidR="004C49EF">
        <w:rPr>
          <w:rFonts w:asciiTheme="majorHAnsi" w:hAnsiTheme="majorHAnsi" w:cstheme="majorHAnsi"/>
          <w:szCs w:val="20"/>
          <w:lang w:val="es-ES"/>
        </w:rPr>
        <w:t>aument</w:t>
      </w:r>
      <w:ins w:id="86" w:author="FRS" w:date="2017-05-23T10:34:00Z">
        <w:r w:rsidR="00B4625C">
          <w:rPr>
            <w:rFonts w:asciiTheme="majorHAnsi" w:hAnsiTheme="majorHAnsi" w:cstheme="majorHAnsi"/>
            <w:szCs w:val="20"/>
            <w:lang w:val="es-ES"/>
          </w:rPr>
          <w:t>ado</w:t>
        </w:r>
      </w:ins>
      <w:del w:id="87" w:author="FRS" w:date="2017-05-23T10:34:00Z">
        <w:r w:rsidR="00CC5A52" w:rsidDel="00B4625C">
          <w:rPr>
            <w:rFonts w:asciiTheme="majorHAnsi" w:hAnsiTheme="majorHAnsi" w:cstheme="majorHAnsi"/>
            <w:szCs w:val="20"/>
            <w:lang w:val="es-ES"/>
          </w:rPr>
          <w:delText>o</w:delText>
        </w:r>
      </w:del>
      <w:r w:rsidR="004C49EF">
        <w:rPr>
          <w:rFonts w:asciiTheme="majorHAnsi" w:hAnsiTheme="majorHAnsi" w:cstheme="majorHAnsi"/>
          <w:szCs w:val="20"/>
          <w:lang w:val="es-ES"/>
        </w:rPr>
        <w:t xml:space="preserve"> drásticamente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(R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= 0.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524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).</w:t>
      </w:r>
    </w:p>
    <w:p w:rsidR="00961374" w:rsidRPr="00A91994" w:rsidRDefault="0096137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961374" w:rsidRDefault="000F7BF2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Con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este breve ejemplo</w:t>
      </w:r>
      <w:del w:id="88" w:author="FRS" w:date="2017-05-23T10:34:00Z">
        <w:r w:rsidR="004C49EF" w:rsidDel="00B4625C">
          <w:rPr>
            <w:rFonts w:asciiTheme="majorHAnsi" w:hAnsiTheme="majorHAnsi" w:cstheme="majorHAnsi"/>
            <w:szCs w:val="20"/>
            <w:lang w:val="es-ES"/>
          </w:rPr>
          <w:delText>,</w:delText>
        </w:r>
      </w:del>
      <w:bookmarkStart w:id="89" w:name="_GoBack"/>
      <w:bookmarkEnd w:id="89"/>
      <w:r w:rsidR="004C49EF">
        <w:rPr>
          <w:rFonts w:asciiTheme="majorHAnsi" w:hAnsiTheme="majorHAnsi" w:cstheme="majorHAnsi"/>
          <w:szCs w:val="20"/>
          <w:lang w:val="es-ES"/>
        </w:rPr>
        <w:t xml:space="preserve"> hemos querido mostrar que la representación</w:t>
      </w:r>
      <w:r w:rsidR="00ED45F9" w:rsidRPr="00A91994">
        <w:rPr>
          <w:rFonts w:asciiTheme="majorHAnsi" w:hAnsiTheme="majorHAnsi" w:cstheme="majorHAnsi"/>
          <w:szCs w:val="20"/>
          <w:lang w:val="es-ES"/>
        </w:rPr>
        <w:t xml:space="preserve"> gráfica de las distribuciones de los datos y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la </w:t>
      </w:r>
      <w:r w:rsidR="00A91994" w:rsidRPr="00A91994">
        <w:rPr>
          <w:rFonts w:asciiTheme="majorHAnsi" w:hAnsiTheme="majorHAnsi" w:cstheme="majorHAnsi"/>
          <w:szCs w:val="20"/>
          <w:lang w:val="es-ES"/>
        </w:rPr>
        <w:t>estimaci</w:t>
      </w:r>
      <w:r w:rsidR="004C49EF">
        <w:rPr>
          <w:rFonts w:asciiTheme="majorHAnsi" w:hAnsiTheme="majorHAnsi" w:cstheme="majorHAnsi"/>
          <w:szCs w:val="20"/>
          <w:lang w:val="es-ES"/>
        </w:rPr>
        <w:t>ón</w:t>
      </w:r>
      <w:r w:rsidR="00ED45F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A91994">
        <w:rPr>
          <w:rFonts w:asciiTheme="majorHAnsi" w:hAnsiTheme="majorHAnsi" w:cstheme="majorHAnsi"/>
          <w:szCs w:val="20"/>
          <w:lang w:val="es-ES"/>
        </w:rPr>
        <w:t>de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la calidad de los modelos (por ejemplo, a través del cálculo de 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R</w:t>
      </w:r>
      <w:r w:rsidR="00ED45F9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)</w:t>
      </w:r>
      <w:r w:rsidR="00A91994">
        <w:rPr>
          <w:rFonts w:asciiTheme="majorHAnsi" w:hAnsiTheme="majorHAnsi" w:cstheme="majorHAnsi"/>
          <w:szCs w:val="20"/>
          <w:lang w:val="es-ES"/>
        </w:rPr>
        <w:t>,</w:t>
      </w:r>
      <w:r w:rsidR="000F6BAF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nos permite obtener </w:t>
      </w:r>
      <w:r w:rsidR="00C62E05">
        <w:rPr>
          <w:rFonts w:asciiTheme="majorHAnsi" w:hAnsiTheme="majorHAnsi" w:cstheme="majorHAnsi"/>
          <w:szCs w:val="20"/>
          <w:lang w:val="es-ES"/>
        </w:rPr>
        <w:t>interpretaciones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más precisas </w:t>
      </w:r>
      <w:r w:rsidR="000F6BAF" w:rsidRPr="00A91994">
        <w:rPr>
          <w:rFonts w:asciiTheme="majorHAnsi" w:hAnsiTheme="majorHAnsi" w:cstheme="majorHAnsi"/>
          <w:szCs w:val="20"/>
          <w:lang w:val="es-ES"/>
        </w:rPr>
        <w:t xml:space="preserve">y </w:t>
      </w:r>
      <w:r w:rsidR="004C49EF">
        <w:rPr>
          <w:rFonts w:asciiTheme="majorHAnsi" w:hAnsiTheme="majorHAnsi" w:cstheme="majorHAnsi"/>
          <w:szCs w:val="20"/>
          <w:lang w:val="es-ES"/>
        </w:rPr>
        <w:t>objetivas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. Su incorporación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rutinaria en los análisis estadísticos</w:t>
      </w:r>
      <w:r w:rsidR="00ED45F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permitiría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abandonar </w:t>
      </w:r>
      <w:r w:rsidR="00687FBF" w:rsidRPr="00A91994">
        <w:rPr>
          <w:rFonts w:asciiTheme="majorHAnsi" w:hAnsiTheme="majorHAnsi" w:cstheme="majorHAnsi"/>
          <w:szCs w:val="20"/>
          <w:lang w:val="es-ES"/>
        </w:rPr>
        <w:t>prácticas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basad</w:t>
      </w:r>
      <w:r w:rsidR="00A91994">
        <w:rPr>
          <w:rFonts w:asciiTheme="majorHAnsi" w:hAnsiTheme="majorHAnsi" w:cstheme="majorHAnsi"/>
          <w:szCs w:val="20"/>
          <w:lang w:val="es-ES"/>
        </w:rPr>
        <w:t>as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en </w:t>
      </w:r>
      <w:r w:rsidR="00961374" w:rsidRPr="00A91994">
        <w:rPr>
          <w:rFonts w:asciiTheme="majorHAnsi" w:hAnsiTheme="majorHAnsi" w:cstheme="majorHAnsi"/>
          <w:i/>
          <w:szCs w:val="20"/>
          <w:lang w:val="es-ES"/>
        </w:rPr>
        <w:t>piratear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62E05">
        <w:rPr>
          <w:rFonts w:asciiTheme="majorHAnsi" w:hAnsiTheme="majorHAnsi" w:cstheme="majorHAnsi"/>
          <w:szCs w:val="20"/>
          <w:lang w:val="es-ES"/>
        </w:rPr>
        <w:t>el valor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4543A" w:rsidRPr="00A91994">
        <w:rPr>
          <w:rFonts w:asciiTheme="majorHAnsi" w:hAnsiTheme="majorHAnsi" w:cstheme="majorHAnsi"/>
          <w:szCs w:val="20"/>
          <w:lang w:val="es-ES"/>
        </w:rPr>
        <w:t xml:space="preserve">hasta que alcance el deseado 0.05,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un juego muy adictivo pero que poco tiene que aportar a la calidad y </w:t>
      </w:r>
      <w:r w:rsidR="00CC5A52">
        <w:rPr>
          <w:rFonts w:asciiTheme="majorHAnsi" w:hAnsiTheme="majorHAnsi" w:cstheme="majorHAnsi"/>
          <w:szCs w:val="20"/>
          <w:lang w:val="es-ES"/>
        </w:rPr>
        <w:t>robustez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de nuestras investigaciones.</w:t>
      </w:r>
      <w:r w:rsidR="00F1585E">
        <w:rPr>
          <w:rFonts w:asciiTheme="majorHAnsi" w:hAnsiTheme="majorHAnsi" w:cstheme="majorHAnsi"/>
          <w:szCs w:val="20"/>
          <w:lang w:val="es-ES"/>
        </w:rPr>
        <w:t xml:space="preserve"> </w:t>
      </w:r>
      <w:r w:rsidR="00F1585E">
        <w:rPr>
          <w:lang w:val="es-ES"/>
        </w:rPr>
        <w:t xml:space="preserve">Así mismo, invitamos al lector a </w:t>
      </w:r>
      <w:r>
        <w:rPr>
          <w:lang w:val="es-ES"/>
        </w:rPr>
        <w:t>descubrir</w:t>
      </w:r>
      <w:r w:rsidR="00F1585E">
        <w:rPr>
          <w:lang w:val="es-ES"/>
        </w:rPr>
        <w:t xml:space="preserve"> aproximaciones alternativas a la inferencia estadística basada en contraste de hip</w:t>
      </w:r>
      <w:r>
        <w:rPr>
          <w:lang w:val="es-ES"/>
        </w:rPr>
        <w:t xml:space="preserve">ótesis. El libro </w:t>
      </w:r>
      <w:proofErr w:type="spellStart"/>
      <w:r>
        <w:rPr>
          <w:i/>
          <w:lang w:val="es-ES"/>
        </w:rPr>
        <w:t>Statistics</w:t>
      </w:r>
      <w:proofErr w:type="spellEnd"/>
      <w:r>
        <w:rPr>
          <w:i/>
          <w:lang w:val="es-ES"/>
        </w:rPr>
        <w:t xml:space="preserve"> done </w:t>
      </w:r>
      <w:proofErr w:type="spellStart"/>
      <w:r>
        <w:rPr>
          <w:i/>
          <w:lang w:val="es-ES"/>
        </w:rPr>
        <w:t>wrong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de</w:t>
      </w:r>
      <w:r>
        <w:rPr>
          <w:i/>
          <w:lang w:val="es-ES"/>
        </w:rPr>
        <w:t xml:space="preserve"> </w:t>
      </w:r>
      <w:r w:rsidRPr="004C7B5C">
        <w:rPr>
          <w:lang w:val="es-ES"/>
        </w:rPr>
        <w:t xml:space="preserve">Alex </w:t>
      </w:r>
      <w:proofErr w:type="spellStart"/>
      <w:r w:rsidRPr="004C7B5C">
        <w:rPr>
          <w:lang w:val="es-ES"/>
        </w:rPr>
        <w:t>Reinhart</w:t>
      </w:r>
      <w:proofErr w:type="spellEnd"/>
      <w:r>
        <w:rPr>
          <w:lang w:val="es-ES"/>
        </w:rPr>
        <w:t xml:space="preserve">, </w:t>
      </w:r>
      <w:r w:rsidR="00C62E05">
        <w:rPr>
          <w:lang w:val="es-ES"/>
        </w:rPr>
        <w:t>puede</w:t>
      </w:r>
      <w:r>
        <w:rPr>
          <w:lang w:val="es-ES"/>
        </w:rPr>
        <w:t xml:space="preserve"> ser un buen punto de partida.</w:t>
      </w:r>
    </w:p>
    <w:p w:rsidR="005A04E7" w:rsidRPr="008373CF" w:rsidRDefault="00975FD8" w:rsidP="00A707B5">
      <w:pPr>
        <w:pStyle w:val="Heading1"/>
        <w:rPr>
          <w:rFonts w:cstheme="majorHAnsi"/>
          <w:sz w:val="20"/>
          <w:szCs w:val="20"/>
          <w:lang w:val="en-GB"/>
        </w:rPr>
      </w:pPr>
      <w:bookmarkStart w:id="90" w:name="por-que-es-necesaria-la-reproducibilidad"/>
      <w:bookmarkEnd w:id="90"/>
      <w:proofErr w:type="spellStart"/>
      <w:r w:rsidRPr="008373CF">
        <w:rPr>
          <w:rFonts w:cstheme="majorHAnsi"/>
          <w:sz w:val="20"/>
          <w:szCs w:val="20"/>
          <w:lang w:val="en-GB"/>
        </w:rPr>
        <w:t>Referencias</w:t>
      </w:r>
      <w:proofErr w:type="spellEnd"/>
    </w:p>
    <w:p w:rsidR="00D037BC" w:rsidRPr="00A91994" w:rsidRDefault="00D037BC" w:rsidP="00D037BC">
      <w:pPr>
        <w:rPr>
          <w:rFonts w:asciiTheme="majorHAnsi" w:hAnsiTheme="majorHAnsi" w:cstheme="majorHAnsi"/>
          <w:szCs w:val="20"/>
        </w:rPr>
      </w:pPr>
      <w:proofErr w:type="spellStart"/>
      <w:r w:rsidRPr="008373CF">
        <w:rPr>
          <w:rFonts w:asciiTheme="majorHAnsi" w:hAnsiTheme="majorHAnsi" w:cstheme="majorHAnsi"/>
          <w:szCs w:val="20"/>
          <w:lang w:val="en-GB"/>
        </w:rPr>
        <w:t>Dytham</w:t>
      </w:r>
      <w:proofErr w:type="spellEnd"/>
      <w:r w:rsidRPr="008373CF">
        <w:rPr>
          <w:rFonts w:asciiTheme="majorHAnsi" w:hAnsiTheme="majorHAnsi" w:cstheme="majorHAnsi"/>
          <w:szCs w:val="20"/>
          <w:lang w:val="en-GB"/>
        </w:rPr>
        <w:t xml:space="preserve">, C. 2011. </w:t>
      </w:r>
      <w:r w:rsidRPr="00A91994">
        <w:rPr>
          <w:rFonts w:asciiTheme="majorHAnsi" w:hAnsiTheme="majorHAnsi" w:cstheme="majorHAnsi"/>
          <w:szCs w:val="20"/>
          <w:lang w:val="en-GB"/>
        </w:rPr>
        <w:t>Choosing and using statistics. Wiley-</w:t>
      </w:r>
      <w:proofErr w:type="spellStart"/>
      <w:r w:rsidRPr="00A91994">
        <w:rPr>
          <w:rFonts w:asciiTheme="majorHAnsi" w:hAnsiTheme="majorHAnsi" w:cstheme="majorHAnsi"/>
          <w:szCs w:val="20"/>
          <w:lang w:val="en-GB"/>
        </w:rPr>
        <w:t>blackwell</w:t>
      </w:r>
      <w:proofErr w:type="spellEnd"/>
      <w:r w:rsidRPr="00A91994">
        <w:rPr>
          <w:rFonts w:asciiTheme="majorHAnsi" w:hAnsiTheme="majorHAnsi" w:cstheme="majorHAnsi"/>
          <w:szCs w:val="20"/>
          <w:lang w:val="en-GB"/>
        </w:rPr>
        <w:t xml:space="preserve">, West </w:t>
      </w:r>
      <w:proofErr w:type="spellStart"/>
      <w:proofErr w:type="gramStart"/>
      <w:r w:rsidRPr="00A91994">
        <w:rPr>
          <w:rFonts w:asciiTheme="majorHAnsi" w:hAnsiTheme="majorHAnsi" w:cstheme="majorHAnsi"/>
          <w:szCs w:val="20"/>
          <w:lang w:val="en-GB"/>
        </w:rPr>
        <w:t>sussex</w:t>
      </w:r>
      <w:proofErr w:type="spellEnd"/>
      <w:proofErr w:type="gramEnd"/>
      <w:r w:rsidRPr="00A91994">
        <w:rPr>
          <w:rFonts w:asciiTheme="majorHAnsi" w:hAnsiTheme="majorHAnsi" w:cstheme="majorHAnsi"/>
          <w:szCs w:val="20"/>
          <w:lang w:val="en-GB"/>
        </w:rPr>
        <w:t>, UK.</w:t>
      </w:r>
    </w:p>
    <w:p w:rsidR="00363A48" w:rsidRPr="00363A48" w:rsidRDefault="00363A48" w:rsidP="004873EF">
      <w:pPr>
        <w:rPr>
          <w:rFonts w:asciiTheme="majorHAnsi" w:hAnsiTheme="majorHAnsi" w:cstheme="majorHAnsi"/>
          <w:szCs w:val="20"/>
          <w:lang w:val="en-GB"/>
        </w:rPr>
      </w:pPr>
      <w:proofErr w:type="spellStart"/>
      <w:r>
        <w:rPr>
          <w:rFonts w:asciiTheme="majorHAnsi" w:hAnsiTheme="majorHAnsi" w:cstheme="majorHAnsi"/>
          <w:szCs w:val="20"/>
          <w:lang w:val="en-GB"/>
        </w:rPr>
        <w:t>Nuzzo</w:t>
      </w:r>
      <w:proofErr w:type="spellEnd"/>
      <w:r>
        <w:rPr>
          <w:rFonts w:asciiTheme="majorHAnsi" w:hAnsiTheme="majorHAnsi" w:cstheme="majorHAnsi"/>
          <w:szCs w:val="20"/>
          <w:lang w:val="en-GB"/>
        </w:rPr>
        <w:t xml:space="preserve">, R. 2014. </w:t>
      </w:r>
      <w:r w:rsidRPr="00363A48">
        <w:rPr>
          <w:rFonts w:asciiTheme="majorHAnsi" w:hAnsiTheme="majorHAnsi" w:cstheme="majorHAnsi"/>
          <w:szCs w:val="20"/>
          <w:lang w:val="en-GB"/>
        </w:rPr>
        <w:t xml:space="preserve">Statistical errors: P values, the “gold standard” of statistical validity, are not as reliable as many scientists assume. </w:t>
      </w:r>
      <w:r w:rsidRPr="00363A48">
        <w:rPr>
          <w:rFonts w:asciiTheme="majorHAnsi" w:hAnsiTheme="majorHAnsi" w:cstheme="majorHAnsi"/>
          <w:i/>
          <w:szCs w:val="20"/>
          <w:lang w:val="en-GB"/>
        </w:rPr>
        <w:t>Nature</w:t>
      </w:r>
      <w:r w:rsidRPr="00363A48">
        <w:rPr>
          <w:rFonts w:asciiTheme="majorHAnsi" w:hAnsiTheme="majorHAnsi" w:cstheme="majorHAnsi"/>
          <w:szCs w:val="20"/>
          <w:lang w:val="en-GB"/>
        </w:rPr>
        <w:t xml:space="preserve"> 2014</w:t>
      </w:r>
      <w:proofErr w:type="gramStart"/>
      <w:r w:rsidRPr="00363A48">
        <w:rPr>
          <w:rFonts w:asciiTheme="majorHAnsi" w:hAnsiTheme="majorHAnsi" w:cstheme="majorHAnsi"/>
          <w:szCs w:val="20"/>
          <w:lang w:val="en-GB"/>
        </w:rPr>
        <w:t>;506:150</w:t>
      </w:r>
      <w:proofErr w:type="gramEnd"/>
      <w:r w:rsidRPr="00363A48">
        <w:rPr>
          <w:rFonts w:asciiTheme="majorHAnsi" w:hAnsiTheme="majorHAnsi" w:cstheme="majorHAnsi"/>
          <w:szCs w:val="20"/>
          <w:lang w:val="en-GB"/>
        </w:rPr>
        <w:t>–2</w:t>
      </w:r>
    </w:p>
    <w:p w:rsidR="00D037BC" w:rsidRDefault="00D037BC" w:rsidP="004873EF">
      <w:pPr>
        <w:rPr>
          <w:ins w:id="91" w:author="FRS" w:date="2017-05-23T10:17:00Z"/>
          <w:rFonts w:asciiTheme="majorHAnsi" w:hAnsiTheme="majorHAnsi" w:cstheme="majorHAnsi"/>
          <w:szCs w:val="20"/>
          <w:lang w:val="en-GB"/>
        </w:rPr>
      </w:pPr>
      <w:proofErr w:type="gramStart"/>
      <w:r w:rsidRPr="00A91994">
        <w:rPr>
          <w:rFonts w:asciiTheme="majorHAnsi" w:hAnsiTheme="majorHAnsi" w:cstheme="majorHAnsi"/>
          <w:szCs w:val="20"/>
          <w:lang w:val="en-GB"/>
        </w:rPr>
        <w:t>Reinhart, A. 2015.</w:t>
      </w:r>
      <w:proofErr w:type="gramEnd"/>
      <w:r w:rsidRPr="00A91994">
        <w:rPr>
          <w:rFonts w:asciiTheme="majorHAnsi" w:hAnsiTheme="majorHAnsi" w:cstheme="majorHAnsi"/>
          <w:szCs w:val="20"/>
          <w:lang w:val="en-GB"/>
        </w:rPr>
        <w:t xml:space="preserve"> Statistics done wrong: the woefully complete guide. </w:t>
      </w:r>
      <w:r w:rsidRPr="00A91994">
        <w:rPr>
          <w:rFonts w:asciiTheme="majorHAnsi" w:hAnsiTheme="majorHAnsi" w:cstheme="majorHAnsi"/>
          <w:i/>
          <w:szCs w:val="20"/>
          <w:lang w:val="en-GB"/>
        </w:rPr>
        <w:t>No starch press</w:t>
      </w:r>
      <w:r w:rsidRPr="00A91994">
        <w:rPr>
          <w:rFonts w:asciiTheme="majorHAnsi" w:hAnsiTheme="majorHAnsi" w:cstheme="majorHAnsi"/>
          <w:szCs w:val="20"/>
          <w:lang w:val="en-GB"/>
        </w:rPr>
        <w:t>, San Francisco, USA.</w:t>
      </w:r>
    </w:p>
    <w:p w:rsidR="000E52F9" w:rsidRPr="00A91994" w:rsidRDefault="000E52F9" w:rsidP="004873EF">
      <w:pPr>
        <w:rPr>
          <w:rFonts w:asciiTheme="majorHAnsi" w:hAnsiTheme="majorHAnsi" w:cstheme="majorHAnsi"/>
          <w:szCs w:val="20"/>
          <w:lang w:val="en-GB"/>
        </w:rPr>
      </w:pPr>
      <w:proofErr w:type="gramStart"/>
      <w:ins w:id="92" w:author="FRS" w:date="2017-05-23T10:18:00Z">
        <w:r>
          <w:rPr>
            <w:rStyle w:val="selectable"/>
          </w:rPr>
          <w:t>Wasserstein, R., and N. Lazar.</w:t>
        </w:r>
        <w:proofErr w:type="gramEnd"/>
        <w:r>
          <w:rPr>
            <w:rStyle w:val="selectable"/>
          </w:rPr>
          <w:t xml:space="preserve"> 2016. The ASA's Statement on</w:t>
        </w:r>
        <w:r>
          <w:rPr>
            <w:rStyle w:val="selectable"/>
          </w:rPr>
          <w:t xml:space="preserve"> </w:t>
        </w:r>
        <w:r>
          <w:rPr>
            <w:rStyle w:val="selectable"/>
          </w:rPr>
          <w:t xml:space="preserve">p-Values: Context, Process, and Purpose. </w:t>
        </w:r>
        <w:r>
          <w:rPr>
            <w:rStyle w:val="selectable"/>
            <w:i/>
            <w:iCs/>
          </w:rPr>
          <w:t>The American Statistician</w:t>
        </w:r>
        <w:r>
          <w:rPr>
            <w:rStyle w:val="selectable"/>
          </w:rPr>
          <w:t xml:space="preserve"> 70: 129-133.</w:t>
        </w:r>
      </w:ins>
    </w:p>
    <w:sectPr w:rsidR="000E52F9" w:rsidRPr="00A91994" w:rsidSect="000B51C4">
      <w:footerReference w:type="default" r:id="rId11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FRS" w:date="2017-05-23T10:24:00Z" w:initials="F">
    <w:p w:rsidR="00FC0900" w:rsidRPr="00FC0900" w:rsidRDefault="00FC090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C0900">
        <w:rPr>
          <w:lang w:val="es-ES"/>
        </w:rPr>
        <w:t>Creo que estaría bien mostrar el output principal del código (</w:t>
      </w:r>
      <w:proofErr w:type="spellStart"/>
      <w:r w:rsidRPr="00FC0900">
        <w:rPr>
          <w:lang w:val="es-ES"/>
        </w:rPr>
        <w:t>e.g</w:t>
      </w:r>
      <w:proofErr w:type="spellEnd"/>
      <w:r w:rsidRPr="00FC0900">
        <w:rPr>
          <w:lang w:val="es-ES"/>
        </w:rPr>
        <w:t xml:space="preserve">. </w:t>
      </w:r>
      <w:r>
        <w:rPr>
          <w:lang w:val="es-ES"/>
        </w:rPr>
        <w:t xml:space="preserve">el </w:t>
      </w:r>
      <w:proofErr w:type="spellStart"/>
      <w:r>
        <w:rPr>
          <w:lang w:val="es-ES"/>
        </w:rPr>
        <w:t>boxplot</w:t>
      </w:r>
      <w:proofErr w:type="spellEnd"/>
      <w:r>
        <w:rPr>
          <w:lang w:val="es-ES"/>
        </w:rPr>
        <w:t xml:space="preserve"> en este caso)</w:t>
      </w:r>
    </w:p>
  </w:comment>
  <w:comment w:id="23" w:author="FRS" w:date="2017-05-23T10:25:00Z" w:initials="F">
    <w:p w:rsidR="00FC0900" w:rsidRPr="00FC0900" w:rsidRDefault="00FC090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 w:rsidRPr="00FC0900">
        <w:rPr>
          <w:lang w:val="es-ES"/>
        </w:rPr>
        <w:t>Ditto</w:t>
      </w:r>
      <w:proofErr w:type="spellEnd"/>
      <w:r w:rsidRPr="00FC0900">
        <w:rPr>
          <w:lang w:val="es-ES"/>
        </w:rPr>
        <w:t>. Estaría bien mostrar este output!</w:t>
      </w:r>
    </w:p>
  </w:comment>
  <w:comment w:id="27" w:author="FRS" w:date="2017-05-23T10:25:00Z" w:initials="F">
    <w:p w:rsidR="00FC0900" w:rsidRPr="00FC0900" w:rsidRDefault="00FC090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C0900">
        <w:rPr>
          <w:lang w:val="es-ES"/>
        </w:rPr>
        <w:t xml:space="preserve">Mucho mejor si hay una </w:t>
      </w:r>
      <w:proofErr w:type="spellStart"/>
      <w:r w:rsidRPr="00FC0900">
        <w:rPr>
          <w:lang w:val="es-ES"/>
        </w:rPr>
        <w:t>table</w:t>
      </w:r>
      <w:proofErr w:type="spellEnd"/>
      <w:r w:rsidRPr="00FC0900">
        <w:rPr>
          <w:lang w:val="es-ES"/>
        </w:rPr>
        <w:t xml:space="preserve"> para ver de dónde sale esto (i.e. </w:t>
      </w:r>
      <w:r>
        <w:rPr>
          <w:lang w:val="es-ES"/>
        </w:rPr>
        <w:t xml:space="preserve">mostrar el output de </w:t>
      </w:r>
      <w:proofErr w:type="spellStart"/>
      <w:r>
        <w:rPr>
          <w:lang w:val="es-ES"/>
        </w:rPr>
        <w:t>summary</w:t>
      </w:r>
      <w:proofErr w:type="spellEnd"/>
      <w:r>
        <w:rPr>
          <w:lang w:val="es-ES"/>
        </w:rPr>
        <w:t xml:space="preserve"> (lm1)</w:t>
      </w:r>
    </w:p>
  </w:comment>
  <w:comment w:id="48" w:author="FRS" w:date="2017-05-23T10:27:00Z" w:initials="F">
    <w:p w:rsidR="00FC0900" w:rsidRDefault="00FC0900">
      <w:pPr>
        <w:pStyle w:val="CommentText"/>
      </w:pPr>
      <w:r>
        <w:rPr>
          <w:rStyle w:val="CommentReference"/>
        </w:rPr>
        <w:annotationRef/>
      </w:r>
      <w:proofErr w:type="spellStart"/>
      <w:r>
        <w:t>Mostrar</w:t>
      </w:r>
      <w:proofErr w:type="spellEnd"/>
      <w:r>
        <w:t xml:space="preserve"> output</w:t>
      </w:r>
    </w:p>
  </w:comment>
  <w:comment w:id="50" w:author="FRS" w:date="2017-05-23T10:31:00Z" w:initials="F">
    <w:p w:rsidR="00B4625C" w:rsidRPr="00B4625C" w:rsidRDefault="00B4625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B4625C">
        <w:rPr>
          <w:lang w:val="es-ES"/>
        </w:rPr>
        <w:t xml:space="preserve">Bueno, el </w:t>
      </w:r>
      <w:proofErr w:type="spellStart"/>
      <w:r w:rsidRPr="00B4625C">
        <w:rPr>
          <w:lang w:val="es-ES"/>
        </w:rPr>
        <w:t>summary</w:t>
      </w:r>
      <w:proofErr w:type="spellEnd"/>
      <w:r w:rsidRPr="00B4625C">
        <w:rPr>
          <w:lang w:val="es-ES"/>
        </w:rPr>
        <w:t xml:space="preserve"> de lm ya te da el R2, por lo que ni siquiera hace falta ejecutar esto… </w:t>
      </w:r>
    </w:p>
    <w:p w:rsidR="00B4625C" w:rsidRPr="00B4625C" w:rsidRDefault="00B4625C">
      <w:pPr>
        <w:pStyle w:val="CommentText"/>
        <w:rPr>
          <w:lang w:val="es-ES"/>
        </w:rPr>
      </w:pPr>
      <w:r>
        <w:rPr>
          <w:lang w:val="es-ES"/>
        </w:rPr>
        <w:t xml:space="preserve">Si incluyes el output de </w:t>
      </w:r>
      <w:proofErr w:type="spellStart"/>
      <w:r>
        <w:rPr>
          <w:lang w:val="es-ES"/>
        </w:rPr>
        <w:t>summary</w:t>
      </w:r>
      <w:proofErr w:type="spellEnd"/>
      <w:r>
        <w:rPr>
          <w:lang w:val="es-ES"/>
        </w:rPr>
        <w:t>, como recomiendo, tal vez se puede quitar esto…</w:t>
      </w:r>
    </w:p>
  </w:comment>
  <w:comment w:id="85" w:author="FRS" w:date="2017-05-23T10:33:00Z" w:initials="F">
    <w:p w:rsidR="00B4625C" w:rsidRDefault="00B4625C">
      <w:pPr>
        <w:pStyle w:val="CommentText"/>
      </w:pPr>
      <w:r>
        <w:rPr>
          <w:rStyle w:val="CommentReference"/>
        </w:rPr>
        <w:annotationRef/>
      </w:r>
      <w:r>
        <w:t xml:space="preserve">O </w:t>
      </w:r>
      <w:proofErr w:type="spellStart"/>
      <w:r>
        <w:t>parámetros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790" w:rsidRDefault="00BB3790" w:rsidP="000B51C4">
      <w:pPr>
        <w:spacing w:before="0" w:after="0" w:line="240" w:lineRule="auto"/>
      </w:pPr>
      <w:r>
        <w:separator/>
      </w:r>
    </w:p>
  </w:endnote>
  <w:endnote w:type="continuationSeparator" w:id="0">
    <w:p w:rsidR="00BB3790" w:rsidRDefault="00BB3790" w:rsidP="000B51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374" w:rsidRDefault="009613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2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1374" w:rsidRDefault="0096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790" w:rsidRDefault="00BB3790" w:rsidP="000B51C4">
      <w:pPr>
        <w:spacing w:before="0" w:after="0" w:line="240" w:lineRule="auto"/>
      </w:pPr>
      <w:r>
        <w:separator/>
      </w:r>
    </w:p>
  </w:footnote>
  <w:footnote w:type="continuationSeparator" w:id="0">
    <w:p w:rsidR="00BB3790" w:rsidRDefault="00BB3790" w:rsidP="000B51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769"/>
    <w:rsid w:val="00011C8B"/>
    <w:rsid w:val="0004543A"/>
    <w:rsid w:val="0006178C"/>
    <w:rsid w:val="000A3F71"/>
    <w:rsid w:val="000B51C4"/>
    <w:rsid w:val="000E0D3A"/>
    <w:rsid w:val="000E4137"/>
    <w:rsid w:val="000E52F9"/>
    <w:rsid w:val="000F6BAF"/>
    <w:rsid w:val="000F7BF2"/>
    <w:rsid w:val="0012639A"/>
    <w:rsid w:val="001B5A35"/>
    <w:rsid w:val="001D21FC"/>
    <w:rsid w:val="00237DE5"/>
    <w:rsid w:val="00255EE4"/>
    <w:rsid w:val="002763E4"/>
    <w:rsid w:val="002D03B3"/>
    <w:rsid w:val="0030170D"/>
    <w:rsid w:val="00363A48"/>
    <w:rsid w:val="00380EBE"/>
    <w:rsid w:val="003F7990"/>
    <w:rsid w:val="00444187"/>
    <w:rsid w:val="004838B0"/>
    <w:rsid w:val="004873EF"/>
    <w:rsid w:val="004B7A6C"/>
    <w:rsid w:val="004C49EF"/>
    <w:rsid w:val="004C7B5C"/>
    <w:rsid w:val="004E29B3"/>
    <w:rsid w:val="00502A41"/>
    <w:rsid w:val="00512824"/>
    <w:rsid w:val="005544E1"/>
    <w:rsid w:val="0056044D"/>
    <w:rsid w:val="005620F8"/>
    <w:rsid w:val="00583F5D"/>
    <w:rsid w:val="00590D07"/>
    <w:rsid w:val="005A04E7"/>
    <w:rsid w:val="005A5776"/>
    <w:rsid w:val="006525B4"/>
    <w:rsid w:val="00661B78"/>
    <w:rsid w:val="00673B73"/>
    <w:rsid w:val="00687FBF"/>
    <w:rsid w:val="006B02B3"/>
    <w:rsid w:val="00703FC7"/>
    <w:rsid w:val="007263F8"/>
    <w:rsid w:val="00753C2E"/>
    <w:rsid w:val="00784D58"/>
    <w:rsid w:val="00792BF1"/>
    <w:rsid w:val="007A752E"/>
    <w:rsid w:val="008108D0"/>
    <w:rsid w:val="008373CF"/>
    <w:rsid w:val="00864A05"/>
    <w:rsid w:val="008D6863"/>
    <w:rsid w:val="00957D46"/>
    <w:rsid w:val="00961374"/>
    <w:rsid w:val="009737BE"/>
    <w:rsid w:val="00975FD8"/>
    <w:rsid w:val="00A1024B"/>
    <w:rsid w:val="00A54FE6"/>
    <w:rsid w:val="00A6715F"/>
    <w:rsid w:val="00A707B5"/>
    <w:rsid w:val="00A8427B"/>
    <w:rsid w:val="00A91994"/>
    <w:rsid w:val="00AC2204"/>
    <w:rsid w:val="00B216D4"/>
    <w:rsid w:val="00B4625C"/>
    <w:rsid w:val="00B86B75"/>
    <w:rsid w:val="00BB3790"/>
    <w:rsid w:val="00BC48D5"/>
    <w:rsid w:val="00BC59AD"/>
    <w:rsid w:val="00BE21BE"/>
    <w:rsid w:val="00C102C2"/>
    <w:rsid w:val="00C36279"/>
    <w:rsid w:val="00C62E05"/>
    <w:rsid w:val="00C74DAC"/>
    <w:rsid w:val="00CC1952"/>
    <w:rsid w:val="00CC5A52"/>
    <w:rsid w:val="00D02BBC"/>
    <w:rsid w:val="00D037BC"/>
    <w:rsid w:val="00D50B6B"/>
    <w:rsid w:val="00D553A0"/>
    <w:rsid w:val="00D90C45"/>
    <w:rsid w:val="00E0326E"/>
    <w:rsid w:val="00E20E03"/>
    <w:rsid w:val="00E23793"/>
    <w:rsid w:val="00E315A3"/>
    <w:rsid w:val="00E320EB"/>
    <w:rsid w:val="00E71B16"/>
    <w:rsid w:val="00E7236B"/>
    <w:rsid w:val="00ED45F9"/>
    <w:rsid w:val="00EF5239"/>
    <w:rsid w:val="00F1585E"/>
    <w:rsid w:val="00F657A8"/>
    <w:rsid w:val="00F7131A"/>
    <w:rsid w:val="00FA46BE"/>
    <w:rsid w:val="00FA697D"/>
    <w:rsid w:val="00FC0900"/>
    <w:rsid w:val="00FD03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6" w:qFormat="1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A707B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rsid w:val="003017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170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90C45"/>
  </w:style>
  <w:style w:type="character" w:customStyle="1" w:styleId="selectable">
    <w:name w:val="selectable"/>
    <w:basedOn w:val="DefaultParagraphFont"/>
    <w:rsid w:val="000E52F9"/>
  </w:style>
  <w:style w:type="character" w:styleId="CommentReference">
    <w:name w:val="annotation reference"/>
    <w:basedOn w:val="DefaultParagraphFont"/>
    <w:semiHidden/>
    <w:unhideWhenUsed/>
    <w:rsid w:val="00FC09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090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C0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090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6" w:qFormat="1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A707B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rsid w:val="003017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170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90C45"/>
  </w:style>
  <w:style w:type="character" w:customStyle="1" w:styleId="selectable">
    <w:name w:val="selectable"/>
    <w:basedOn w:val="DefaultParagraphFont"/>
    <w:rsid w:val="000E52F9"/>
  </w:style>
  <w:style w:type="character" w:styleId="CommentReference">
    <w:name w:val="annotation reference"/>
    <w:basedOn w:val="DefaultParagraphFont"/>
    <w:semiHidden/>
    <w:unhideWhenUsed/>
    <w:rsid w:val="00FC09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090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C0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09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file:///C:\Users\carlos\Downloads\carlos.lara.rome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6522-FA7C-4B31-9203-06AF3D6A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1401</Words>
  <Characters>7988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3" baseType="lpstr">
      <vt:lpstr>Ciencia reproducible: qué, por qué, cómo (include English title too)</vt:lpstr>
      <vt:lpstr>Ciencia reproducible: qué, por qué, cómo (include English title too)</vt:lpstr>
      <vt:lpstr>Referencias</vt:lpstr>
    </vt:vector>
  </TitlesOfParts>
  <Company>Microsoft</Company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FRS</cp:lastModifiedBy>
  <cp:revision>3</cp:revision>
  <cp:lastPrinted>2017-05-22T17:04:00Z</cp:lastPrinted>
  <dcterms:created xsi:type="dcterms:W3CDTF">2017-05-23T08:10:00Z</dcterms:created>
  <dcterms:modified xsi:type="dcterms:W3CDTF">2017-05-23T08:34:00Z</dcterms:modified>
</cp:coreProperties>
</file>